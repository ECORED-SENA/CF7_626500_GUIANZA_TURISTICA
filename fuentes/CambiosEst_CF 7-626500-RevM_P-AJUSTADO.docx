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jc w:val="center"/>
              <w:rPr>
                <w:sz w:val="20"/>
                <w:szCs w:val="20"/>
                <w:shd w:fill="efefef" w:val="clear"/>
              </w:rPr>
            </w:pPr>
            <w:r w:rsidDel="00000000" w:rsidR="00000000" w:rsidRPr="00000000">
              <w:rPr>
                <w:b w:val="0"/>
                <w:sz w:val="20"/>
                <w:szCs w:val="20"/>
                <w:shd w:fill="efefef" w:val="clear"/>
                <w:rtl w:val="0"/>
              </w:rPr>
              <w:t xml:space="preserve">Tecnología en Guianza Turística</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shd w:fill="efefef" w:val="clear"/>
              </w:rPr>
            </w:pPr>
            <w:r w:rsidDel="00000000" w:rsidR="00000000" w:rsidRPr="00000000">
              <w:rPr>
                <w:sz w:val="20"/>
                <w:szCs w:val="20"/>
                <w:shd w:fill="efefef" w:val="clear"/>
                <w:rtl w:val="0"/>
              </w:rPr>
              <w:t xml:space="preserve">COMPETENCIA</w:t>
            </w:r>
          </w:p>
        </w:tc>
        <w:tc>
          <w:tcPr>
            <w:vAlign w:val="center"/>
          </w:tcPr>
          <w:p w:rsidR="00000000" w:rsidDel="00000000" w:rsidP="00000000" w:rsidRDefault="00000000" w:rsidRPr="00000000" w14:paraId="00000007">
            <w:pPr>
              <w:spacing w:line="276" w:lineRule="auto"/>
              <w:jc w:val="both"/>
              <w:rPr>
                <w:b w:val="0"/>
                <w:sz w:val="20"/>
                <w:szCs w:val="20"/>
                <w:shd w:fill="efefef" w:val="clear"/>
              </w:rPr>
            </w:pPr>
            <w:r w:rsidDel="00000000" w:rsidR="00000000" w:rsidRPr="00000000">
              <w:rPr>
                <w:b w:val="0"/>
                <w:sz w:val="20"/>
                <w:szCs w:val="20"/>
                <w:shd w:fill="efefef" w:val="clear"/>
                <w:rtl w:val="0"/>
              </w:rPr>
              <w:t xml:space="preserve">260201080 - Transmitir información cultural de acuerdo con técnicas narrativas y de interpretación patrimonial.</w:t>
            </w:r>
          </w:p>
        </w:tc>
        <w:tc>
          <w:tcPr>
            <w:vAlign w:val="center"/>
          </w:tcPr>
          <w:p w:rsidR="00000000" w:rsidDel="00000000" w:rsidP="00000000" w:rsidRDefault="00000000" w:rsidRPr="00000000" w14:paraId="00000008">
            <w:pPr>
              <w:spacing w:line="276" w:lineRule="auto"/>
              <w:jc w:val="center"/>
              <w:rPr>
                <w:sz w:val="20"/>
                <w:szCs w:val="20"/>
                <w:shd w:fill="efefef" w:val="clear"/>
              </w:rPr>
            </w:pPr>
            <w:r w:rsidDel="00000000" w:rsidR="00000000" w:rsidRPr="00000000">
              <w:rPr>
                <w:sz w:val="20"/>
                <w:szCs w:val="20"/>
                <w:shd w:fill="efefef" w:val="clear"/>
                <w:rtl w:val="0"/>
              </w:rPr>
              <w:t xml:space="preserve">RESULTADOS DE APRENDIZAJE</w:t>
            </w:r>
          </w:p>
        </w:tc>
        <w:tc>
          <w:tcPr>
            <w:vAlign w:val="center"/>
          </w:tcPr>
          <w:p w:rsidR="00000000" w:rsidDel="00000000" w:rsidP="00000000" w:rsidRDefault="00000000" w:rsidRPr="00000000" w14:paraId="00000009">
            <w:pPr>
              <w:spacing w:line="276" w:lineRule="auto"/>
              <w:ind w:left="66" w:firstLine="0"/>
              <w:jc w:val="both"/>
              <w:rPr>
                <w:b w:val="0"/>
                <w:sz w:val="20"/>
                <w:szCs w:val="20"/>
                <w:shd w:fill="efefef" w:val="clear"/>
              </w:rPr>
            </w:pPr>
            <w:r w:rsidDel="00000000" w:rsidR="00000000" w:rsidRPr="00000000">
              <w:rPr>
                <w:b w:val="0"/>
                <w:sz w:val="20"/>
                <w:szCs w:val="20"/>
                <w:shd w:fill="efefef" w:val="clear"/>
                <w:rtl w:val="0"/>
              </w:rPr>
              <w:t xml:space="preserve">260201080-03 - Construir el marco del plan interpretativo del servicio guiado con base en la audiencia, el potencial turístico del destino y los principios de sostenibilidad.</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423"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007</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sz w:val="20"/>
                <w:szCs w:val="20"/>
              </w:rPr>
            </w:pPr>
            <w:bookmarkStart w:colFirst="0" w:colLast="0" w:name="_gjdgxs" w:id="0"/>
            <w:bookmarkEnd w:id="0"/>
            <w:r w:rsidDel="00000000" w:rsidR="00000000" w:rsidRPr="00000000">
              <w:rPr>
                <w:sz w:val="20"/>
                <w:szCs w:val="20"/>
                <w:rtl w:val="0"/>
              </w:rPr>
              <w:t xml:space="preserve">El plan interpretativo del servicio guiado</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rPr>
                <w:b w:val="0"/>
                <w:color w:val="e36c09"/>
                <w:sz w:val="20"/>
                <w:szCs w:val="20"/>
              </w:rPr>
            </w:pPr>
            <w:r w:rsidDel="00000000" w:rsidR="00000000" w:rsidRPr="00000000">
              <w:rPr>
                <w:b w:val="0"/>
                <w:sz w:val="20"/>
                <w:szCs w:val="20"/>
                <w:rtl w:val="0"/>
              </w:rPr>
              <w:t xml:space="preserve">El servicio gu</w:t>
            </w:r>
            <w:ins w:author="JHON JAIRO RODRIGUEZ PEREZ" w:id="0" w:date="2022-07-18T23:42:00Z">
              <w:r w:rsidDel="00000000" w:rsidR="00000000" w:rsidRPr="00000000">
                <w:rPr>
                  <w:b w:val="0"/>
                  <w:sz w:val="20"/>
                  <w:szCs w:val="20"/>
                  <w:rtl w:val="0"/>
                </w:rPr>
                <w:t xml:space="preserve">i</w:t>
              </w:r>
            </w:ins>
            <w:del w:author="JHON JAIRO RODRIGUEZ PEREZ" w:id="0" w:date="2022-07-18T23:42:00Z">
              <w:r w:rsidDel="00000000" w:rsidR="00000000" w:rsidRPr="00000000">
                <w:rPr>
                  <w:b w:val="0"/>
                  <w:sz w:val="20"/>
                  <w:szCs w:val="20"/>
                  <w:rtl w:val="0"/>
                </w:rPr>
                <w:delText xml:space="preserve">í</w:delText>
              </w:r>
            </w:del>
            <w:r w:rsidDel="00000000" w:rsidR="00000000" w:rsidRPr="00000000">
              <w:rPr>
                <w:b w:val="0"/>
                <w:sz w:val="20"/>
                <w:szCs w:val="20"/>
                <w:rtl w:val="0"/>
              </w:rPr>
              <w:t xml:space="preserve">a</w:t>
            </w:r>
            <w:ins w:author="JHON JAIRO RODRIGUEZ PEREZ" w:id="1" w:date="2022-07-18T23:42:00Z">
              <w:r w:rsidDel="00000000" w:rsidR="00000000" w:rsidRPr="00000000">
                <w:rPr>
                  <w:b w:val="0"/>
                  <w:sz w:val="20"/>
                  <w:szCs w:val="20"/>
                  <w:rtl w:val="0"/>
                </w:rPr>
                <w:t xml:space="preserve">do</w:t>
              </w:r>
            </w:ins>
            <w:r w:rsidDel="00000000" w:rsidR="00000000" w:rsidRPr="00000000">
              <w:rPr>
                <w:b w:val="0"/>
                <w:sz w:val="20"/>
                <w:szCs w:val="20"/>
                <w:rtl w:val="0"/>
              </w:rPr>
              <w:t xml:space="preserve"> cuenta con una herramienta poderosa y centro de atención</w:t>
            </w:r>
            <w:ins w:author="JHON JAIRO RODRIGUEZ PEREZ" w:id="2" w:date="2022-07-18T23:42:00Z">
              <w:r w:rsidDel="00000000" w:rsidR="00000000" w:rsidRPr="00000000">
                <w:rPr>
                  <w:b w:val="0"/>
                  <w:sz w:val="20"/>
                  <w:szCs w:val="20"/>
                  <w:rtl w:val="0"/>
                </w:rPr>
                <w:t xml:space="preserve">,</w:t>
              </w:r>
            </w:ins>
            <w:r w:rsidDel="00000000" w:rsidR="00000000" w:rsidRPr="00000000">
              <w:rPr>
                <w:b w:val="0"/>
                <w:sz w:val="20"/>
                <w:szCs w:val="20"/>
                <w:rtl w:val="0"/>
              </w:rPr>
              <w:t xml:space="preserve"> llamada:  interpretación.  Siendo ésta una habilidad superior que debe tener el guía, aspectos como observar, planear, escribir, describir y comunicar, </w:t>
            </w:r>
            <w:ins w:author="JHON JAIRO RODRIGUEZ PEREZ" w:id="3" w:date="2022-07-18T23:44:00Z">
              <w:r w:rsidDel="00000000" w:rsidR="00000000" w:rsidRPr="00000000">
                <w:rPr>
                  <w:b w:val="0"/>
                  <w:sz w:val="20"/>
                  <w:szCs w:val="20"/>
                  <w:rtl w:val="0"/>
                </w:rPr>
                <w:t xml:space="preserve">se </w:t>
              </w:r>
            </w:ins>
            <w:r w:rsidDel="00000000" w:rsidR="00000000" w:rsidRPr="00000000">
              <w:rPr>
                <w:b w:val="0"/>
                <w:sz w:val="20"/>
                <w:szCs w:val="20"/>
                <w:rtl w:val="0"/>
              </w:rPr>
              <w:t xml:space="preserve">necesitan de técnicas para lograrlo con estudio, práctica, profesionalismo y excelencia.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Interpretación, </w:t>
            </w:r>
            <w:del w:author="JHON JAIRO RODRIGUEZ PEREZ" w:id="4" w:date="2022-07-18T23:44:00Z">
              <w:r w:rsidDel="00000000" w:rsidR="00000000" w:rsidRPr="00000000">
                <w:rPr>
                  <w:sz w:val="20"/>
                  <w:szCs w:val="20"/>
                  <w:rtl w:val="0"/>
                </w:rPr>
                <w:delText xml:space="preserve">P</w:delText>
              </w:r>
            </w:del>
            <w:ins w:author="JHON JAIRO RODRIGUEZ PEREZ" w:id="4" w:date="2022-07-18T23:44:00Z">
              <w:r w:rsidDel="00000000" w:rsidR="00000000" w:rsidRPr="00000000">
                <w:rPr>
                  <w:sz w:val="20"/>
                  <w:szCs w:val="20"/>
                  <w:rtl w:val="0"/>
                </w:rPr>
                <w:t xml:space="preserve">p</w:t>
              </w:r>
            </w:ins>
            <w:r w:rsidDel="00000000" w:rsidR="00000000" w:rsidRPr="00000000">
              <w:rPr>
                <w:sz w:val="20"/>
                <w:szCs w:val="20"/>
                <w:rtl w:val="0"/>
              </w:rPr>
              <w:t xml:space="preserve">lan, </w:t>
            </w:r>
            <w:ins w:author="JHON JAIRO RODRIGUEZ PEREZ" w:id="5" w:date="2022-07-18T23:44:00Z">
              <w:r w:rsidDel="00000000" w:rsidR="00000000" w:rsidRPr="00000000">
                <w:rPr>
                  <w:sz w:val="20"/>
                  <w:szCs w:val="20"/>
                  <w:rtl w:val="0"/>
                </w:rPr>
                <w:t xml:space="preserve">s</w:t>
              </w:r>
            </w:ins>
            <w:del w:author="JHON JAIRO RODRIGUEZ PEREZ" w:id="5" w:date="2022-07-18T23:44:00Z">
              <w:r w:rsidDel="00000000" w:rsidR="00000000" w:rsidRPr="00000000">
                <w:rPr>
                  <w:sz w:val="20"/>
                  <w:szCs w:val="20"/>
                  <w:rtl w:val="0"/>
                </w:rPr>
                <w:delText xml:space="preserve">S</w:delText>
              </w:r>
            </w:del>
            <w:r w:rsidDel="00000000" w:rsidR="00000000" w:rsidRPr="00000000">
              <w:rPr>
                <w:sz w:val="20"/>
                <w:szCs w:val="20"/>
                <w:rtl w:val="0"/>
              </w:rPr>
              <w:t xml:space="preserve">ervicio </w:t>
            </w:r>
            <w:ins w:author="JHON JAIRO RODRIGUEZ PEREZ" w:id="6" w:date="2022-07-18T23:44:00Z">
              <w:r w:rsidDel="00000000" w:rsidR="00000000" w:rsidRPr="00000000">
                <w:rPr>
                  <w:sz w:val="20"/>
                  <w:szCs w:val="20"/>
                  <w:rtl w:val="0"/>
                </w:rPr>
                <w:t xml:space="preserve">g</w:t>
              </w:r>
            </w:ins>
            <w:del w:author="JHON JAIRO RODRIGUEZ PEREZ" w:id="6" w:date="2022-07-18T23:44:00Z">
              <w:r w:rsidDel="00000000" w:rsidR="00000000" w:rsidRPr="00000000">
                <w:rPr>
                  <w:sz w:val="20"/>
                  <w:szCs w:val="20"/>
                  <w:rtl w:val="0"/>
                </w:rPr>
                <w:delText xml:space="preserve">G</w:delText>
              </w:r>
            </w:del>
            <w:r w:rsidDel="00000000" w:rsidR="00000000" w:rsidRPr="00000000">
              <w:rPr>
                <w:sz w:val="20"/>
                <w:szCs w:val="20"/>
                <w:rtl w:val="0"/>
              </w:rPr>
              <w:t xml:space="preserve">uiado,  </w:t>
            </w:r>
            <w:ins w:author="JHON JAIRO RODRIGUEZ PEREZ" w:id="7" w:date="2022-07-18T23:44:00Z">
              <w:r w:rsidDel="00000000" w:rsidR="00000000" w:rsidRPr="00000000">
                <w:rPr>
                  <w:sz w:val="20"/>
                  <w:szCs w:val="20"/>
                  <w:rtl w:val="0"/>
                </w:rPr>
                <w:t xml:space="preserve">t</w:t>
              </w:r>
            </w:ins>
            <w:del w:author="JHON JAIRO RODRIGUEZ PEREZ" w:id="7" w:date="2022-07-18T23:44:00Z">
              <w:r w:rsidDel="00000000" w:rsidR="00000000" w:rsidRPr="00000000">
                <w:rPr>
                  <w:sz w:val="20"/>
                  <w:szCs w:val="20"/>
                  <w:rtl w:val="0"/>
                </w:rPr>
                <w:delText xml:space="preserve">T</w:delText>
              </w:r>
            </w:del>
            <w:r w:rsidDel="00000000" w:rsidR="00000000" w:rsidRPr="00000000">
              <w:rPr>
                <w:sz w:val="20"/>
                <w:szCs w:val="20"/>
                <w:rtl w:val="0"/>
              </w:rPr>
              <w:t xml:space="preserve">écnicas</w:t>
            </w:r>
            <w:ins w:author="JHON JAIRO RODRIGUEZ PEREZ" w:id="8" w:date="2022-07-18T23:45:00Z">
              <w:r w:rsidDel="00000000" w:rsidR="00000000" w:rsidRPr="00000000">
                <w:rPr>
                  <w:sz w:val="20"/>
                  <w:szCs w:val="20"/>
                  <w:rtl w:val="0"/>
                </w:rPr>
                <w:t xml:space="preserve">.</w:t>
              </w:r>
            </w:ins>
            <w:r w:rsidDel="00000000" w:rsidR="00000000" w:rsidRPr="00000000">
              <w:rPr>
                <w:rtl w:val="0"/>
              </w:rPr>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6 - VENTAS Y SERVICIOS</w:t>
            </w:r>
          </w:p>
          <w:p w:rsidR="00000000" w:rsidDel="00000000" w:rsidP="00000000" w:rsidRDefault="00000000" w:rsidRPr="00000000" w14:paraId="00000017">
            <w:pPr>
              <w:spacing w:line="276" w:lineRule="auto"/>
              <w:rPr>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rPr>
          <w:b w:val="1"/>
          <w:sz w:val="20"/>
          <w:szCs w:val="20"/>
        </w:rPr>
      </w:pPr>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Interpretación y plan para el servicio guiado</w:t>
      </w:r>
      <w:del w:author="JHON JAIRO RODRIGUEZ PEREZ" w:id="9" w:date="2022-07-19T06:30:00Z">
        <w:r w:rsidDel="00000000" w:rsidR="00000000" w:rsidRPr="00000000">
          <w:rPr>
            <w:b w:val="1"/>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0">
      <w:pPr>
        <w:numPr>
          <w:ilvl w:val="1"/>
          <w:numId w:val="5"/>
        </w:numPr>
        <w:pBdr>
          <w:top w:space="0" w:sz="0" w:val="nil"/>
          <w:left w:space="0" w:sz="0" w:val="nil"/>
          <w:bottom w:space="0" w:sz="0" w:val="nil"/>
          <w:right w:space="0" w:sz="0" w:val="nil"/>
          <w:between w:space="0" w:sz="0" w:val="nil"/>
        </w:pBdr>
        <w:ind w:left="709" w:hanging="426"/>
        <w:rPr>
          <w:color w:val="000000"/>
          <w:sz w:val="20"/>
          <w:szCs w:val="20"/>
        </w:rPr>
      </w:pPr>
      <w:r w:rsidDel="00000000" w:rsidR="00000000" w:rsidRPr="00000000">
        <w:rPr>
          <w:color w:val="000000"/>
          <w:sz w:val="20"/>
          <w:szCs w:val="20"/>
          <w:rtl w:val="0"/>
        </w:rPr>
        <w:t xml:space="preserve">Audiencia</w:t>
      </w:r>
      <w:del w:author="JHON JAIRO RODRIGUEZ PEREZ" w:id="10" w:date="2022-07-19T06:30: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1">
      <w:pPr>
        <w:numPr>
          <w:ilvl w:val="1"/>
          <w:numId w:val="5"/>
        </w:numPr>
        <w:pBdr>
          <w:top w:space="0" w:sz="0" w:val="nil"/>
          <w:left w:space="0" w:sz="0" w:val="nil"/>
          <w:bottom w:space="0" w:sz="0" w:val="nil"/>
          <w:right w:space="0" w:sz="0" w:val="nil"/>
          <w:between w:space="0" w:sz="0" w:val="nil"/>
        </w:pBdr>
        <w:ind w:left="709" w:hanging="426"/>
        <w:rPr>
          <w:color w:val="000000"/>
          <w:sz w:val="20"/>
          <w:szCs w:val="20"/>
        </w:rPr>
      </w:pPr>
      <w:r w:rsidDel="00000000" w:rsidR="00000000" w:rsidRPr="00000000">
        <w:rPr>
          <w:color w:val="000000"/>
          <w:sz w:val="20"/>
          <w:szCs w:val="20"/>
          <w:rtl w:val="0"/>
        </w:rPr>
        <w:t xml:space="preserve">Mapa de empatía</w:t>
      </w:r>
      <w:del w:author="JHON JAIRO RODRIGUEZ PEREZ" w:id="11" w:date="2022-07-19T06:30: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w:t>
      </w:r>
    </w:p>
    <w:p w:rsidR="00000000" w:rsidDel="00000000" w:rsidP="00000000" w:rsidRDefault="00000000" w:rsidRPr="00000000" w14:paraId="00000022">
      <w:pPr>
        <w:numPr>
          <w:ilvl w:val="1"/>
          <w:numId w:val="5"/>
        </w:numPr>
        <w:pBdr>
          <w:top w:space="0" w:sz="0" w:val="nil"/>
          <w:left w:space="0" w:sz="0" w:val="nil"/>
          <w:bottom w:space="0" w:sz="0" w:val="nil"/>
          <w:right w:space="0" w:sz="0" w:val="nil"/>
          <w:between w:space="0" w:sz="0" w:val="nil"/>
        </w:pBdr>
        <w:ind w:left="709" w:hanging="426"/>
        <w:rPr>
          <w:color w:val="000000"/>
          <w:sz w:val="20"/>
          <w:szCs w:val="20"/>
        </w:rPr>
      </w:pPr>
      <w:r w:rsidDel="00000000" w:rsidR="00000000" w:rsidRPr="00000000">
        <w:rPr>
          <w:color w:val="000000"/>
          <w:sz w:val="20"/>
          <w:szCs w:val="20"/>
          <w:rtl w:val="0"/>
        </w:rPr>
        <w:t xml:space="preserve">Propuesta de valor</w:t>
      </w:r>
      <w:del w:author="JHON JAIRO RODRIGUEZ PEREZ" w:id="12" w:date="2022-07-19T06:30: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993" w:firstLine="0"/>
        <w:rPr>
          <w:color w:val="000000"/>
          <w:sz w:val="20"/>
          <w:szCs w:val="20"/>
        </w:rPr>
      </w:pPr>
      <w:r w:rsidDel="00000000" w:rsidR="00000000" w:rsidRPr="00000000">
        <w:rPr>
          <w:rtl w:val="0"/>
        </w:rPr>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Planificación interpretativa</w:t>
      </w:r>
      <w:del w:author="JHON JAIRO RODRIGUEZ PEREZ" w:id="13" w:date="2022-07-19T06:30:00Z">
        <w:r w:rsidDel="00000000" w:rsidR="00000000" w:rsidRPr="00000000">
          <w:rPr>
            <w:b w:val="1"/>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ind w:left="567" w:hanging="283"/>
        <w:rPr>
          <w:b w:val="1"/>
          <w:color w:val="000000"/>
          <w:sz w:val="20"/>
          <w:szCs w:val="20"/>
        </w:rPr>
      </w:pPr>
      <w:r w:rsidDel="00000000" w:rsidR="00000000" w:rsidRPr="00000000">
        <w:rPr>
          <w:b w:val="1"/>
          <w:color w:val="000000"/>
          <w:sz w:val="20"/>
          <w:szCs w:val="20"/>
          <w:rtl w:val="0"/>
        </w:rPr>
        <w:t xml:space="preserve">El mensaje interpretativo</w:t>
      </w:r>
      <w:del w:author="JHON JAIRO RODRIGUEZ PEREZ" w:id="14" w:date="2022-07-19T06:30:00Z">
        <w:r w:rsidDel="00000000" w:rsidR="00000000" w:rsidRPr="00000000">
          <w:rPr>
            <w:b w:val="1"/>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283" w:firstLine="0"/>
        <w:rPr>
          <w:color w:val="000000"/>
          <w:sz w:val="20"/>
          <w:szCs w:val="20"/>
        </w:rPr>
      </w:pPr>
      <w:r w:rsidDel="00000000" w:rsidR="00000000" w:rsidRPr="00000000">
        <w:rPr>
          <w:color w:val="000000"/>
          <w:sz w:val="20"/>
          <w:szCs w:val="20"/>
          <w:rtl w:val="0"/>
        </w:rPr>
        <w:t xml:space="preserve">3.1 Principios de la interpretación</w:t>
      </w:r>
      <w:del w:author="JHON JAIRO RODRIGUEZ PEREZ" w:id="15" w:date="2022-07-19T06:30: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83" w:firstLine="0"/>
        <w:rPr>
          <w:color w:val="000000"/>
          <w:sz w:val="20"/>
          <w:szCs w:val="20"/>
        </w:rPr>
      </w:pPr>
      <w:r w:rsidDel="00000000" w:rsidR="00000000" w:rsidRPr="00000000">
        <w:rPr>
          <w:color w:val="000000"/>
          <w:sz w:val="20"/>
          <w:szCs w:val="20"/>
          <w:rtl w:val="0"/>
        </w:rPr>
        <w:t xml:space="preserve">3.2 Participantes</w:t>
      </w:r>
      <w:del w:author="JHON JAIRO RODRIGUEZ PEREZ" w:id="16" w:date="2022-07-19T06:30: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3" w:firstLine="0"/>
        <w:rPr>
          <w:color w:val="000000"/>
          <w:sz w:val="20"/>
          <w:szCs w:val="20"/>
        </w:rPr>
      </w:pPr>
      <w:r w:rsidDel="00000000" w:rsidR="00000000" w:rsidRPr="00000000">
        <w:rPr>
          <w:color w:val="000000"/>
          <w:sz w:val="20"/>
          <w:szCs w:val="20"/>
          <w:rtl w:val="0"/>
        </w:rPr>
        <w:t xml:space="preserve">3.3 Estructura</w:t>
      </w:r>
      <w:del w:author="JHON JAIRO RODRIGUEZ PEREZ" w:id="17" w:date="2022-07-19T06:30: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3" w:firstLine="0"/>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     4.  Técnicas de interpretación</w:t>
      </w:r>
      <w:del w:author="JHON JAIRO RODRIGUEZ PEREZ" w:id="18" w:date="2022-07-19T06:31:00Z">
        <w:r w:rsidDel="00000000" w:rsidR="00000000" w:rsidRPr="00000000">
          <w:rPr>
            <w:b w:val="1"/>
            <w:color w:val="000000"/>
            <w:sz w:val="20"/>
            <w:szCs w:val="20"/>
            <w:rtl w:val="0"/>
          </w:rPr>
          <w:delText xml:space="preserve">.</w:delText>
        </w:r>
      </w:del>
      <w:r w:rsidDel="00000000" w:rsidR="00000000" w:rsidRPr="00000000">
        <w:rPr>
          <w:b w:val="1"/>
          <w:color w:val="000000"/>
          <w:sz w:val="20"/>
          <w:szCs w:val="20"/>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27" w:firstLine="0"/>
        <w:rPr>
          <w:color w:val="000000"/>
          <w:sz w:val="20"/>
          <w:szCs w:val="20"/>
        </w:rPr>
      </w:pPr>
      <w:r w:rsidDel="00000000" w:rsidR="00000000" w:rsidRPr="00000000">
        <w:rPr>
          <w:color w:val="000000"/>
          <w:sz w:val="20"/>
          <w:szCs w:val="20"/>
          <w:rtl w:val="0"/>
        </w:rPr>
        <w:t xml:space="preserve">         4.1 Oportunidad interpretativa</w:t>
      </w:r>
      <w:del w:author="JHON JAIRO RODRIGUEZ PEREZ" w:id="19" w:date="2022-07-19T06:31: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27" w:firstLine="0"/>
        <w:rPr>
          <w:color w:val="000000"/>
          <w:sz w:val="20"/>
          <w:szCs w:val="20"/>
        </w:rPr>
      </w:pPr>
      <w:r w:rsidDel="00000000" w:rsidR="00000000" w:rsidRPr="00000000">
        <w:rPr>
          <w:color w:val="000000"/>
          <w:sz w:val="20"/>
          <w:szCs w:val="20"/>
          <w:rtl w:val="0"/>
        </w:rPr>
        <w:t xml:space="preserve">         4.2 Conocimiento de recursos</w:t>
      </w:r>
      <w:del w:author="JHON JAIRO RODRIGUEZ PEREZ" w:id="20" w:date="2022-07-19T06:31:00Z">
        <w:r w:rsidDel="00000000" w:rsidR="00000000" w:rsidRPr="00000000">
          <w:rPr>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567" w:firstLine="0"/>
        <w:rPr>
          <w:b w:val="1"/>
          <w:color w:val="000000"/>
          <w:sz w:val="20"/>
          <w:szCs w:val="20"/>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both"/>
        <w:rPr>
          <w:color w:val="000000"/>
          <w:sz w:val="20"/>
          <w:szCs w:val="20"/>
        </w:rPr>
      </w:pPr>
      <w:ins w:author="JHON JAIRO RODRIGUEZ PEREZ" w:id="21" w:date="2022-07-19T06:31:00Z">
        <w:r w:rsidDel="00000000" w:rsidR="00000000" w:rsidRPr="00000000">
          <w:rPr>
            <w:color w:val="000000"/>
            <w:sz w:val="20"/>
            <w:szCs w:val="20"/>
            <w:rtl w:val="0"/>
          </w:rPr>
          <w:t xml:space="preserve">S</w:t>
        </w:r>
      </w:ins>
      <w:del w:author="JHON JAIRO RODRIGUEZ PEREZ" w:id="21" w:date="2022-07-19T06:31:00Z">
        <w:r w:rsidDel="00000000" w:rsidR="00000000" w:rsidRPr="00000000">
          <w:rPr>
            <w:color w:val="000000"/>
            <w:sz w:val="20"/>
            <w:szCs w:val="20"/>
            <w:rtl w:val="0"/>
          </w:rPr>
          <w:delText xml:space="preserve">L</w:delText>
        </w:r>
      </w:del>
      <w:r w:rsidDel="00000000" w:rsidR="00000000" w:rsidRPr="00000000">
        <w:rPr>
          <w:color w:val="000000"/>
          <w:sz w:val="20"/>
          <w:szCs w:val="20"/>
          <w:rtl w:val="0"/>
        </w:rPr>
        <w:t xml:space="preserve">e da</w:t>
      </w:r>
      <w:del w:author="JHON JAIRO RODRIGUEZ PEREZ" w:id="22" w:date="2022-07-19T06:31:00Z">
        <w:r w:rsidDel="00000000" w:rsidR="00000000" w:rsidRPr="00000000">
          <w:rPr>
            <w:color w:val="000000"/>
            <w:sz w:val="20"/>
            <w:szCs w:val="20"/>
            <w:rtl w:val="0"/>
          </w:rPr>
          <w:delText xml:space="preserve">mos</w:delText>
        </w:r>
      </w:del>
      <w:r w:rsidDel="00000000" w:rsidR="00000000" w:rsidRPr="00000000">
        <w:rPr>
          <w:color w:val="000000"/>
          <w:sz w:val="20"/>
          <w:szCs w:val="20"/>
          <w:rtl w:val="0"/>
        </w:rPr>
        <w:t xml:space="preserve"> la bienvenida al componente formativo “</w:t>
      </w:r>
      <w:r w:rsidDel="00000000" w:rsidR="00000000" w:rsidRPr="00000000">
        <w:rPr>
          <w:b w:val="1"/>
          <w:color w:val="000000"/>
          <w:sz w:val="20"/>
          <w:szCs w:val="20"/>
          <w:rtl w:val="0"/>
        </w:rPr>
        <w:t xml:space="preserve">El plan interpretativo del servicio guiado</w:t>
      </w:r>
      <w:r w:rsidDel="00000000" w:rsidR="00000000" w:rsidRPr="00000000">
        <w:rPr>
          <w:color w:val="000000"/>
          <w:sz w:val="20"/>
          <w:szCs w:val="20"/>
          <w:rtl w:val="0"/>
        </w:rPr>
        <w:t xml:space="preserve">”. Para comenzar el recorrido por el mismo, </w:t>
      </w:r>
      <w:ins w:author="JHON JAIRO RODRIGUEZ PEREZ" w:id="23" w:date="2022-07-19T06:31:00Z">
        <w:r w:rsidDel="00000000" w:rsidR="00000000" w:rsidRPr="00000000">
          <w:rPr>
            <w:color w:val="000000"/>
            <w:sz w:val="20"/>
            <w:szCs w:val="20"/>
            <w:rtl w:val="0"/>
          </w:rPr>
          <w:t xml:space="preserve">se debe </w:t>
        </w:r>
      </w:ins>
      <w:r w:rsidDel="00000000" w:rsidR="00000000" w:rsidRPr="00000000">
        <w:rPr>
          <w:color w:val="000000"/>
          <w:sz w:val="20"/>
          <w:szCs w:val="20"/>
          <w:rtl w:val="0"/>
        </w:rPr>
        <w:t xml:space="preserve">observ</w:t>
      </w:r>
      <w:ins w:author="JHON JAIRO RODRIGUEZ PEREZ" w:id="24" w:date="2022-07-19T06:31:00Z">
        <w:r w:rsidDel="00000000" w:rsidR="00000000" w:rsidRPr="00000000">
          <w:rPr>
            <w:color w:val="000000"/>
            <w:sz w:val="20"/>
            <w:szCs w:val="20"/>
            <w:rtl w:val="0"/>
          </w:rPr>
          <w:t xml:space="preserve">ar</w:t>
        </w:r>
      </w:ins>
      <w:del w:author="JHON JAIRO RODRIGUEZ PEREZ" w:id="24" w:date="2022-07-19T06:31:00Z">
        <w:r w:rsidDel="00000000" w:rsidR="00000000" w:rsidRPr="00000000">
          <w:rPr>
            <w:color w:val="000000"/>
            <w:sz w:val="20"/>
            <w:szCs w:val="20"/>
            <w:rtl w:val="0"/>
          </w:rPr>
          <w:delText xml:space="preserve">e</w:delText>
        </w:r>
      </w:del>
      <w:r w:rsidDel="00000000" w:rsidR="00000000" w:rsidRPr="00000000">
        <w:rPr>
          <w:color w:val="000000"/>
          <w:sz w:val="20"/>
          <w:szCs w:val="20"/>
          <w:rtl w:val="0"/>
        </w:rPr>
        <w:t xml:space="preserve"> el video  que se muestra a continuación:</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both"/>
        <w:rPr>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634865" cy="698500"/>
                <wp:effectExtent b="0" l="0" r="0" t="0"/>
                <wp:wrapNone/>
                <wp:docPr id="22" name=""/>
                <a:graphic>
                  <a:graphicData uri="http://schemas.microsoft.com/office/word/2010/wordprocessingShape">
                    <wps:wsp>
                      <wps:cNvSpPr/>
                      <wps:cNvPr id="60" name="Shape 60"/>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DI-CF007-Introducción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634865" cy="698500"/>
                <wp:effectExtent b="0" l="0" r="0" t="0"/>
                <wp:wrapNone/>
                <wp:docPr id="22"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numPr>
          <w:ilvl w:val="3"/>
          <w:numId w:val="3"/>
        </w:numPr>
        <w:pBdr>
          <w:top w:space="0" w:sz="0" w:val="nil"/>
          <w:left w:space="0" w:sz="0" w:val="nil"/>
          <w:bottom w:space="0" w:sz="0" w:val="nil"/>
          <w:right w:space="0" w:sz="0" w:val="nil"/>
          <w:between w:space="0" w:sz="0" w:val="nil"/>
        </w:pBdr>
        <w:ind w:left="425" w:hanging="425"/>
        <w:jc w:val="both"/>
        <w:rPr>
          <w:color w:val="000000"/>
          <w:sz w:val="20"/>
          <w:szCs w:val="20"/>
        </w:rPr>
      </w:pPr>
      <w:r w:rsidDel="00000000" w:rsidR="00000000" w:rsidRPr="00000000">
        <w:rPr>
          <w:b w:val="1"/>
          <w:color w:val="000000"/>
          <w:sz w:val="20"/>
          <w:szCs w:val="20"/>
          <w:rtl w:val="0"/>
        </w:rPr>
        <w:t xml:space="preserve">Interpretación y plan para el servicio guiado</w:t>
      </w:r>
      <w:del w:author="JHON JAIRO RODRIGUEZ PEREZ" w:id="25" w:date="2022-07-19T07:29:00Z">
        <w:r w:rsidDel="00000000" w:rsidR="00000000" w:rsidRPr="00000000">
          <w:rPr>
            <w:b w:val="1"/>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3D">
      <w:pPr>
        <w:jc w:val="both"/>
        <w:rPr>
          <w:sz w:val="20"/>
          <w:szCs w:val="20"/>
          <w:highlight w:val="white"/>
        </w:rPr>
      </w:pPr>
      <w:r w:rsidDel="00000000" w:rsidR="00000000" w:rsidRPr="00000000">
        <w:rPr>
          <w:sz w:val="20"/>
          <w:szCs w:val="20"/>
          <w:highlight w:val="white"/>
          <w:rtl w:val="0"/>
        </w:rPr>
        <w:t xml:space="preserve">          </w:t>
      </w:r>
    </w:p>
    <w:tbl>
      <w:tblPr>
        <w:tblStyle w:val="Table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73"/>
        <w:gridCol w:w="5999"/>
        <w:tblGridChange w:id="0">
          <w:tblGrid>
            <w:gridCol w:w="3973"/>
            <w:gridCol w:w="5999"/>
          </w:tblGrid>
        </w:tblGridChange>
      </w:tblGrid>
      <w:tr>
        <w:trPr>
          <w:cantSplit w:val="0"/>
          <w:tblHeader w:val="0"/>
        </w:trPr>
        <w:tc>
          <w:tcPr/>
          <w:p w:rsidR="00000000" w:rsidDel="00000000" w:rsidP="00000000" w:rsidRDefault="00000000" w:rsidRPr="00000000" w14:paraId="0000003E">
            <w:pPr>
              <w:jc w:val="both"/>
              <w:rPr>
                <w:sz w:val="20"/>
                <w:szCs w:val="20"/>
                <w:highlight w:val="white"/>
              </w:rPr>
            </w:pPr>
            <w:r w:rsidDel="00000000" w:rsidR="00000000" w:rsidRPr="00000000">
              <w:rPr/>
              <w:drawing>
                <wp:inline distB="0" distT="0" distL="0" distR="0">
                  <wp:extent cx="2388958" cy="1592639"/>
                  <wp:effectExtent b="0" l="0" r="0" t="0"/>
                  <wp:docPr descr="Traducción e interpretación: ¿qué son? - Bilingual" id="28" name="image2.png"/>
                  <a:graphic>
                    <a:graphicData uri="http://schemas.openxmlformats.org/drawingml/2006/picture">
                      <pic:pic>
                        <pic:nvPicPr>
                          <pic:cNvPr descr="Traducción e interpretación: ¿qué son? - Bilingual" id="0" name="image2.png"/>
                          <pic:cNvPicPr preferRelativeResize="0"/>
                        </pic:nvPicPr>
                        <pic:blipFill>
                          <a:blip r:embed="rId8"/>
                          <a:srcRect b="0" l="0" r="0" t="0"/>
                          <a:stretch>
                            <a:fillRect/>
                          </a:stretch>
                        </pic:blipFill>
                        <pic:spPr>
                          <a:xfrm>
                            <a:off x="0" y="0"/>
                            <a:ext cx="2388958" cy="1592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F">
            <w:pPr>
              <w:spacing w:line="276" w:lineRule="auto"/>
              <w:jc w:val="both"/>
              <w:rPr>
                <w:sz w:val="20"/>
                <w:szCs w:val="20"/>
                <w:highlight w:val="white"/>
              </w:rPr>
            </w:pPr>
            <w:r w:rsidDel="00000000" w:rsidR="00000000" w:rsidRPr="00000000">
              <w:rPr>
                <w:b w:val="0"/>
                <w:sz w:val="20"/>
                <w:szCs w:val="20"/>
                <w:highlight w:val="white"/>
                <w:rtl w:val="0"/>
                <w:rPrChange w:author="JHON JAIRO RODRIGUEZ PEREZ" w:id="26" w:date="2022-07-19T06:32:00Z">
                  <w:rPr>
                    <w:sz w:val="20"/>
                    <w:szCs w:val="20"/>
                    <w:highlight w:val="white"/>
                  </w:rPr>
                </w:rPrChange>
              </w:rPr>
              <w:t xml:space="preserve">Interpretar es un término lingüístico que está relacionado con el significado que se da a algo; es decir, la atribución dada para su explicación significativa.  La interpretación se relaciona con la capacidad de concebir y expresar la realidad de forma personal, igualmente, se usa al traducir de un idioma a otro, para tocar música con un instrumento o representar un papel en una obra artística o traducir al lenguaje de señas</w:t>
            </w:r>
            <w:del w:author="JHON JAIRO RODRIGUEZ PEREZ" w:id="27" w:date="2022-07-19T06:32:00Z">
              <w:r w:rsidDel="00000000" w:rsidR="00000000" w:rsidRPr="00000000">
                <w:rPr>
                  <w:b w:val="0"/>
                  <w:sz w:val="20"/>
                  <w:szCs w:val="20"/>
                  <w:highlight w:val="white"/>
                  <w:rtl w:val="0"/>
                  <w:rPrChange w:author="JHON JAIRO RODRIGUEZ PEREZ" w:id="26" w:date="2022-07-19T06:32:00Z">
                    <w:rPr>
                      <w:sz w:val="20"/>
                      <w:szCs w:val="20"/>
                      <w:highlight w:val="white"/>
                    </w:rPr>
                  </w:rPrChange>
                </w:rPr>
                <w:delText xml:space="preserve">,</w:delText>
              </w:r>
            </w:del>
            <w:r w:rsidDel="00000000" w:rsidR="00000000" w:rsidRPr="00000000">
              <w:rPr>
                <w:b w:val="0"/>
                <w:sz w:val="20"/>
                <w:szCs w:val="20"/>
                <w:highlight w:val="white"/>
                <w:rtl w:val="0"/>
                <w:rPrChange w:author="JHON JAIRO RODRIGUEZ PEREZ" w:id="26" w:date="2022-07-19T06:32:00Z">
                  <w:rPr>
                    <w:sz w:val="20"/>
                    <w:szCs w:val="20"/>
                    <w:highlight w:val="white"/>
                  </w:rPr>
                </w:rPrChange>
              </w:rPr>
              <w:t xml:space="preserve"> un mensaje</w:t>
            </w:r>
            <w:r w:rsidDel="00000000" w:rsidR="00000000" w:rsidRPr="00000000">
              <w:rPr>
                <w:sz w:val="20"/>
                <w:szCs w:val="20"/>
                <w:highlight w:val="white"/>
                <w:rtl w:val="0"/>
              </w:rPr>
              <w:t xml:space="preserve">.  </w:t>
            </w:r>
          </w:p>
          <w:p w:rsidR="00000000" w:rsidDel="00000000" w:rsidP="00000000" w:rsidRDefault="00000000" w:rsidRPr="00000000" w14:paraId="00000040">
            <w:pPr>
              <w:spacing w:line="276" w:lineRule="auto"/>
              <w:jc w:val="both"/>
              <w:rPr>
                <w:sz w:val="20"/>
                <w:szCs w:val="20"/>
                <w:highlight w:val="white"/>
              </w:rPr>
            </w:pPr>
            <w:r w:rsidDel="00000000" w:rsidR="00000000" w:rsidRPr="00000000">
              <w:rPr>
                <w:rtl w:val="0"/>
              </w:rPr>
            </w:r>
          </w:p>
        </w:tc>
      </w:tr>
    </w:tbl>
    <w:p w:rsidR="00000000" w:rsidDel="00000000" w:rsidP="00000000" w:rsidRDefault="00000000" w:rsidRPr="00000000" w14:paraId="00000041">
      <w:pPr>
        <w:jc w:val="both"/>
        <w:rPr>
          <w:sz w:val="20"/>
          <w:szCs w:val="20"/>
          <w:highlight w:val="white"/>
        </w:rPr>
      </w:pPr>
      <w:r w:rsidDel="00000000" w:rsidR="00000000" w:rsidRPr="00000000">
        <w:rPr>
          <w:rtl w:val="0"/>
        </w:rPr>
      </w:r>
    </w:p>
    <w:p w:rsidR="00000000" w:rsidDel="00000000" w:rsidP="00000000" w:rsidRDefault="00000000" w:rsidRPr="00000000" w14:paraId="00000042">
      <w:pPr>
        <w:jc w:val="both"/>
        <w:rPr>
          <w:sz w:val="20"/>
          <w:szCs w:val="20"/>
          <w:highlight w:val="white"/>
        </w:rPr>
      </w:pPr>
      <w:del w:author="JHON JAIRO RODRIGUEZ PEREZ" w:id="28" w:date="2022-07-19T06:33:00Z">
        <w:r w:rsidDel="00000000" w:rsidR="00000000" w:rsidRPr="00000000">
          <w:rPr>
            <w:sz w:val="20"/>
            <w:szCs w:val="20"/>
            <w:highlight w:val="white"/>
            <w:rtl w:val="0"/>
          </w:rPr>
          <w:delText xml:space="preserve">Este </w:delText>
        </w:r>
      </w:del>
      <w:ins w:author="JHON JAIRO RODRIGUEZ PEREZ" w:id="28" w:date="2022-07-19T06:33:00Z">
        <w:r w:rsidDel="00000000" w:rsidR="00000000" w:rsidRPr="00000000">
          <w:rPr>
            <w:sz w:val="20"/>
            <w:szCs w:val="20"/>
            <w:highlight w:val="white"/>
            <w:rtl w:val="0"/>
          </w:rPr>
          <w:t xml:space="preserve">Como </w:t>
        </w:r>
      </w:ins>
      <w:r w:rsidDel="00000000" w:rsidR="00000000" w:rsidRPr="00000000">
        <w:rPr>
          <w:sz w:val="20"/>
          <w:szCs w:val="20"/>
          <w:highlight w:val="white"/>
          <w:rtl w:val="0"/>
        </w:rPr>
        <w:t xml:space="preserve">enfoque de habilidad de pensamiento</w:t>
      </w:r>
      <w:ins w:author="JHON JAIRO RODRIGUEZ PEREZ" w:id="29" w:date="2022-07-19T06:33:00Z">
        <w:r w:rsidDel="00000000" w:rsidR="00000000" w:rsidRPr="00000000">
          <w:rPr>
            <w:sz w:val="20"/>
            <w:szCs w:val="20"/>
            <w:highlight w:val="white"/>
            <w:rtl w:val="0"/>
          </w:rPr>
          <w:t xml:space="preserve">,</w:t>
        </w:r>
      </w:ins>
      <w:del w:author="JHON JAIRO RODRIGUEZ PEREZ" w:id="29" w:date="2022-07-19T06:33:00Z">
        <w:r w:rsidDel="00000000" w:rsidR="00000000" w:rsidRPr="00000000">
          <w:rPr>
            <w:sz w:val="20"/>
            <w:szCs w:val="20"/>
            <w:highlight w:val="white"/>
            <w:rtl w:val="0"/>
          </w:rPr>
          <w:delText xml:space="preserve"> de</w:delText>
        </w:r>
      </w:del>
      <w:r w:rsidDel="00000000" w:rsidR="00000000" w:rsidRPr="00000000">
        <w:rPr>
          <w:sz w:val="20"/>
          <w:szCs w:val="20"/>
          <w:highlight w:val="white"/>
          <w:rtl w:val="0"/>
        </w:rPr>
        <w:t xml:space="preserve"> la interpretación</w:t>
      </w:r>
      <w:del w:author="JHON JAIRO RODRIGUEZ PEREZ" w:id="30" w:date="2022-07-19T06:33:00Z">
        <w:r w:rsidDel="00000000" w:rsidR="00000000" w:rsidRPr="00000000">
          <w:rPr>
            <w:sz w:val="20"/>
            <w:szCs w:val="20"/>
            <w:highlight w:val="white"/>
            <w:rtl w:val="0"/>
          </w:rPr>
          <w:delText xml:space="preserve">,</w:delText>
        </w:r>
      </w:del>
      <w:r w:rsidDel="00000000" w:rsidR="00000000" w:rsidRPr="00000000">
        <w:rPr>
          <w:sz w:val="20"/>
          <w:szCs w:val="20"/>
          <w:highlight w:val="white"/>
          <w:rtl w:val="0"/>
        </w:rPr>
        <w:t xml:space="preserve"> exige de la persona que lo ejecuta un conjunto de operaciones mentales como lectura, comparación, identificación de ideas principales, observación, ordenación, síntesis, entre otros</w:t>
      </w:r>
      <w:ins w:author="JHON JAIRO RODRIGUEZ PEREZ" w:id="31" w:date="2022-07-19T06:33:00Z">
        <w:r w:rsidDel="00000000" w:rsidR="00000000" w:rsidRPr="00000000">
          <w:rPr>
            <w:sz w:val="20"/>
            <w:szCs w:val="20"/>
            <w:highlight w:val="white"/>
            <w:rtl w:val="0"/>
          </w:rPr>
          <w:t xml:space="preserve">;</w:t>
        </w:r>
      </w:ins>
      <w:del w:author="JHON JAIRO RODRIGUEZ PEREZ" w:id="31" w:date="2022-07-19T06:33:00Z">
        <w:r w:rsidDel="00000000" w:rsidR="00000000" w:rsidRPr="00000000">
          <w:rPr>
            <w:sz w:val="20"/>
            <w:szCs w:val="20"/>
            <w:highlight w:val="white"/>
            <w:rtl w:val="0"/>
          </w:rPr>
          <w:delText xml:space="preserve">,</w:delText>
        </w:r>
      </w:del>
      <w:r w:rsidDel="00000000" w:rsidR="00000000" w:rsidRPr="00000000">
        <w:rPr>
          <w:sz w:val="20"/>
          <w:szCs w:val="20"/>
          <w:highlight w:val="white"/>
          <w:rtl w:val="0"/>
        </w:rPr>
        <w:t xml:space="preserve"> </w:t>
      </w:r>
      <w:del w:author="JHON JAIRO RODRIGUEZ PEREZ" w:id="32" w:date="2022-07-19T06:33:00Z">
        <w:r w:rsidDel="00000000" w:rsidR="00000000" w:rsidRPr="00000000">
          <w:rPr>
            <w:sz w:val="20"/>
            <w:szCs w:val="20"/>
            <w:highlight w:val="white"/>
            <w:rtl w:val="0"/>
          </w:rPr>
          <w:delText xml:space="preserve">que </w:delText>
        </w:r>
      </w:del>
      <w:r w:rsidDel="00000000" w:rsidR="00000000" w:rsidRPr="00000000">
        <w:rPr>
          <w:sz w:val="20"/>
          <w:szCs w:val="20"/>
          <w:highlight w:val="white"/>
          <w:rtl w:val="0"/>
        </w:rPr>
        <w:t xml:space="preserve">aplicada al turismo y específicamente en la función del guía, </w:t>
      </w:r>
      <w:ins w:author="JHON JAIRO RODRIGUEZ PEREZ" w:id="33" w:date="2022-07-19T06:33:00Z">
        <w:r w:rsidDel="00000000" w:rsidR="00000000" w:rsidRPr="00000000">
          <w:rPr>
            <w:sz w:val="20"/>
            <w:szCs w:val="20"/>
            <w:highlight w:val="white"/>
            <w:rtl w:val="0"/>
          </w:rPr>
          <w:t xml:space="preserve">la interpretación </w:t>
        </w:r>
      </w:ins>
      <w:r w:rsidDel="00000000" w:rsidR="00000000" w:rsidRPr="00000000">
        <w:rPr>
          <w:sz w:val="20"/>
          <w:szCs w:val="20"/>
          <w:highlight w:val="white"/>
          <w:rtl w:val="0"/>
        </w:rPr>
        <w:t xml:space="preserve">permite que </w:t>
      </w:r>
      <w:del w:author="JHON JAIRO RODRIGUEZ PEREZ" w:id="34" w:date="2022-07-19T06:33:00Z">
        <w:r w:rsidDel="00000000" w:rsidR="00000000" w:rsidRPr="00000000">
          <w:rPr>
            <w:sz w:val="20"/>
            <w:szCs w:val="20"/>
            <w:highlight w:val="white"/>
            <w:rtl w:val="0"/>
          </w:rPr>
          <w:delText xml:space="preserve">él </w:delText>
        </w:r>
      </w:del>
      <w:ins w:author="JHON JAIRO RODRIGUEZ PEREZ" w:id="34" w:date="2022-07-19T06:33:00Z">
        <w:r w:rsidDel="00000000" w:rsidR="00000000" w:rsidRPr="00000000">
          <w:rPr>
            <w:sz w:val="20"/>
            <w:szCs w:val="20"/>
            <w:highlight w:val="white"/>
            <w:rtl w:val="0"/>
          </w:rPr>
          <w:t xml:space="preserve">se </w:t>
        </w:r>
      </w:ins>
      <w:r w:rsidDel="00000000" w:rsidR="00000000" w:rsidRPr="00000000">
        <w:rPr>
          <w:sz w:val="20"/>
          <w:szCs w:val="20"/>
          <w:highlight w:val="white"/>
          <w:rtl w:val="0"/>
        </w:rPr>
        <w:t xml:space="preserve">exprese lo que</w:t>
      </w:r>
      <w:ins w:author="JHON JAIRO RODRIGUEZ PEREZ" w:id="35" w:date="2022-07-19T06:34:00Z">
        <w:r w:rsidDel="00000000" w:rsidR="00000000" w:rsidRPr="00000000">
          <w:rPr>
            <w:sz w:val="20"/>
            <w:szCs w:val="20"/>
            <w:highlight w:val="white"/>
            <w:rtl w:val="0"/>
          </w:rPr>
          <w:t xml:space="preserve"> se</w:t>
        </w:r>
      </w:ins>
      <w:r w:rsidDel="00000000" w:rsidR="00000000" w:rsidRPr="00000000">
        <w:rPr>
          <w:sz w:val="20"/>
          <w:szCs w:val="20"/>
          <w:highlight w:val="white"/>
          <w:rtl w:val="0"/>
        </w:rPr>
        <w:t xml:space="preserve"> ve, utilizando recursos para provocar, motivar e invitar al que </w:t>
      </w:r>
      <w:del w:author="JHON JAIRO RODRIGUEZ PEREZ" w:id="36" w:date="2022-07-19T06:34:00Z">
        <w:r w:rsidDel="00000000" w:rsidR="00000000" w:rsidRPr="00000000">
          <w:rPr>
            <w:sz w:val="20"/>
            <w:szCs w:val="20"/>
            <w:highlight w:val="white"/>
            <w:rtl w:val="0"/>
          </w:rPr>
          <w:delText xml:space="preserve">lo </w:delText>
        </w:r>
      </w:del>
      <w:r w:rsidDel="00000000" w:rsidR="00000000" w:rsidRPr="00000000">
        <w:rPr>
          <w:sz w:val="20"/>
          <w:szCs w:val="20"/>
          <w:highlight w:val="white"/>
          <w:rtl w:val="0"/>
        </w:rPr>
        <w:t xml:space="preserve">escucha a vivir una experiencia.</w:t>
      </w:r>
    </w:p>
    <w:p w:rsidR="00000000" w:rsidDel="00000000" w:rsidP="00000000" w:rsidRDefault="00000000" w:rsidRPr="00000000" w14:paraId="00000043">
      <w:pPr>
        <w:jc w:val="both"/>
        <w:rPr>
          <w:sz w:val="20"/>
          <w:szCs w:val="20"/>
          <w:highlight w:val="white"/>
        </w:rPr>
      </w:pPr>
      <w:r w:rsidDel="00000000" w:rsidR="00000000" w:rsidRPr="00000000">
        <w:rPr>
          <w:rtl w:val="0"/>
        </w:rPr>
      </w:r>
    </w:p>
    <w:p w:rsidR="00000000" w:rsidDel="00000000" w:rsidP="00000000" w:rsidRDefault="00000000" w:rsidRPr="00000000" w14:paraId="00000044">
      <w:pPr>
        <w:jc w:val="both"/>
        <w:rPr>
          <w:sz w:val="20"/>
          <w:szCs w:val="20"/>
          <w:highlight w:val="white"/>
        </w:rPr>
      </w:pPr>
      <w:r w:rsidDel="00000000" w:rsidR="00000000" w:rsidRPr="00000000">
        <w:rPr>
          <w:rtl w:val="0"/>
        </w:rPr>
      </w:r>
    </w:p>
    <w:p w:rsidR="00000000" w:rsidDel="00000000" w:rsidP="00000000" w:rsidRDefault="00000000" w:rsidRPr="00000000" w14:paraId="00000045">
      <w:pPr>
        <w:ind w:left="-57" w:firstLine="0"/>
        <w:jc w:val="both"/>
        <w:rPr>
          <w:b w:val="1"/>
          <w:sz w:val="20"/>
          <w:szCs w:val="20"/>
          <w:highlight w:val="white"/>
        </w:rPr>
      </w:pPr>
      <w:r w:rsidDel="00000000" w:rsidR="00000000" w:rsidRPr="00000000">
        <w:rPr>
          <w:b w:val="1"/>
          <w:sz w:val="20"/>
          <w:szCs w:val="20"/>
          <w:highlight w:val="white"/>
          <w:rtl w:val="0"/>
        </w:rPr>
        <w:t xml:space="preserve"> 1.1   Audiencia</w:t>
      </w:r>
      <w:del w:author="JHON JAIRO RODRIGUEZ PEREZ" w:id="37" w:date="2022-07-19T06:36:00Z">
        <w:r w:rsidDel="00000000" w:rsidR="00000000" w:rsidRPr="00000000">
          <w:rPr>
            <w:b w:val="1"/>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046">
      <w:pPr>
        <w:jc w:val="both"/>
        <w:rPr>
          <w:sz w:val="20"/>
          <w:szCs w:val="20"/>
          <w:highlight w:val="white"/>
        </w:rPr>
      </w:pPr>
      <w:r w:rsidDel="00000000" w:rsidR="00000000" w:rsidRPr="00000000">
        <w:rPr>
          <w:rtl w:val="0"/>
        </w:rPr>
      </w:r>
    </w:p>
    <w:p w:rsidR="00000000" w:rsidDel="00000000" w:rsidP="00000000" w:rsidRDefault="00000000" w:rsidRPr="00000000" w14:paraId="00000047">
      <w:pPr>
        <w:jc w:val="both"/>
        <w:rPr>
          <w:sz w:val="20"/>
          <w:szCs w:val="20"/>
          <w:highlight w:val="white"/>
        </w:rPr>
      </w:pPr>
      <w:r w:rsidDel="00000000" w:rsidR="00000000" w:rsidRPr="00000000">
        <w:rPr>
          <w:sz w:val="20"/>
          <w:szCs w:val="20"/>
          <w:highlight w:val="white"/>
          <w:rtl w:val="0"/>
        </w:rPr>
        <w:t xml:space="preserve">El guionaje turístico requiere de un ejercicio de identificación de las personas a quienes se les va a ofrecer un proceso interpretativo.  Es por esto que Mendoza O., Umbral M., y Arévalo M. (2011), afirman que “es esencial conocer lo mejor posible a la audiencia para diseñar actividades interpretativas que brinden experiencias agradables al visitante”. Si el intérprete desconoce a su público, es posible que no satisfaga sus necesidades y que se le imponga una interpretación cuando éste tal vez solo desee unos cuantos datos o una pequeña información. </w:t>
      </w:r>
    </w:p>
    <w:p w:rsidR="00000000" w:rsidDel="00000000" w:rsidP="00000000" w:rsidRDefault="00000000" w:rsidRPr="00000000" w14:paraId="00000048">
      <w:pPr>
        <w:jc w:val="both"/>
        <w:rPr>
          <w:sz w:val="20"/>
          <w:szCs w:val="20"/>
          <w:highlight w:val="white"/>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49">
            <w:pPr>
              <w:jc w:val="both"/>
              <w:rPr>
                <w:sz w:val="20"/>
                <w:szCs w:val="20"/>
                <w:highlight w:val="white"/>
              </w:rPr>
            </w:pPr>
            <w:commentRangeStart w:id="0"/>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487045</wp:posOffset>
                  </wp:positionH>
                  <wp:positionV relativeFrom="paragraph">
                    <wp:posOffset>-4443</wp:posOffset>
                  </wp:positionV>
                  <wp:extent cx="2162175" cy="1192530"/>
                  <wp:effectExtent b="0" l="0" r="0" t="0"/>
                  <wp:wrapNone/>
                  <wp:docPr descr="Las turistas están felices y descansadas en la cascada." id="27" name="image1.jpg"/>
                  <a:graphic>
                    <a:graphicData uri="http://schemas.openxmlformats.org/drawingml/2006/picture">
                      <pic:pic>
                        <pic:nvPicPr>
                          <pic:cNvPr descr="Las turistas están felices y descansadas en la cascada." id="0" name="image1.jpg"/>
                          <pic:cNvPicPr preferRelativeResize="0"/>
                        </pic:nvPicPr>
                        <pic:blipFill>
                          <a:blip r:embed="rId9"/>
                          <a:srcRect b="0" l="0" r="0" t="0"/>
                          <a:stretch>
                            <a:fillRect/>
                          </a:stretch>
                        </pic:blipFill>
                        <pic:spPr>
                          <a:xfrm>
                            <a:off x="0" y="0"/>
                            <a:ext cx="2162175" cy="1192530"/>
                          </a:xfrm>
                          <a:prstGeom prst="rect"/>
                          <a:ln/>
                        </pic:spPr>
                      </pic:pic>
                    </a:graphicData>
                  </a:graphic>
                </wp:anchor>
              </w:drawing>
            </w:r>
          </w:p>
        </w:tc>
        <w:tc>
          <w:tcPr/>
          <w:p w:rsidR="00000000" w:rsidDel="00000000" w:rsidP="00000000" w:rsidRDefault="00000000" w:rsidRPr="00000000" w14:paraId="0000004A">
            <w:pPr>
              <w:spacing w:line="276" w:lineRule="auto"/>
              <w:jc w:val="both"/>
              <w:rPr>
                <w:sz w:val="20"/>
                <w:szCs w:val="20"/>
                <w:highlight w:val="white"/>
              </w:rPr>
            </w:pPr>
            <w:r w:rsidDel="00000000" w:rsidR="00000000" w:rsidRPr="00000000">
              <w:rPr>
                <w:b w:val="0"/>
                <w:sz w:val="20"/>
                <w:szCs w:val="20"/>
                <w:rtl w:val="0"/>
                <w:rPrChange w:author="JHON JAIRO RODRIGUEZ PEREZ" w:id="38" w:date="2022-07-19T06:37:00Z">
                  <w:rPr>
                    <w:sz w:val="20"/>
                    <w:szCs w:val="20"/>
                  </w:rPr>
                </w:rPrChange>
              </w:rPr>
              <w:t xml:space="preserve">Brindar una experiencia grata al visitante y que éste tenga una conexión importante con el sitio, es necesario conocerlo y entender que tanto conocimiento tienen frente al destino visitado</w:t>
            </w: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04B">
      <w:pPr>
        <w:jc w:val="both"/>
        <w:rPr>
          <w:sz w:val="20"/>
          <w:szCs w:val="20"/>
          <w:highlight w:val="white"/>
        </w:rPr>
      </w:pPr>
      <w:r w:rsidDel="00000000" w:rsidR="00000000" w:rsidRPr="00000000">
        <w:rPr>
          <w:rtl w:val="0"/>
        </w:rPr>
      </w:r>
    </w:p>
    <w:p w:rsidR="00000000" w:rsidDel="00000000" w:rsidP="00000000" w:rsidRDefault="00000000" w:rsidRPr="00000000" w14:paraId="0000004C">
      <w:pPr>
        <w:jc w:val="both"/>
        <w:rPr>
          <w:sz w:val="20"/>
          <w:szCs w:val="20"/>
          <w:highlight w:val="white"/>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highlight w:val="white"/>
        </w:rPr>
      </w:pPr>
      <w:r w:rsidDel="00000000" w:rsidR="00000000" w:rsidRPr="00000000">
        <w:rPr>
          <w:sz w:val="20"/>
          <w:szCs w:val="20"/>
          <w:highlight w:val="white"/>
          <w:rtl w:val="0"/>
        </w:rPr>
        <w:t xml:space="preserve">Mendoza O., </w:t>
      </w:r>
      <w:del w:author="JHON JAIRO RODRIGUEZ PEREZ" w:id="39" w:date="2022-07-19T06:37:00Z">
        <w:r w:rsidDel="00000000" w:rsidR="00000000" w:rsidRPr="00000000">
          <w:rPr>
            <w:sz w:val="20"/>
            <w:szCs w:val="20"/>
            <w:highlight w:val="white"/>
            <w:rtl w:val="0"/>
          </w:rPr>
          <w:delText xml:space="preserve">et </w:delText>
        </w:r>
      </w:del>
      <w:ins w:author="JHON JAIRO RODRIGUEZ PEREZ" w:id="39" w:date="2022-07-19T06:37:00Z">
        <w:r w:rsidDel="00000000" w:rsidR="00000000" w:rsidRPr="00000000">
          <w:rPr>
            <w:sz w:val="20"/>
            <w:szCs w:val="20"/>
            <w:highlight w:val="white"/>
            <w:rtl w:val="0"/>
          </w:rPr>
          <w:t xml:space="preserve">y otros</w:t>
        </w:r>
      </w:ins>
      <w:del w:author="JHON JAIRO RODRIGUEZ PEREZ" w:id="40" w:date="2022-07-19T06:39:00Z">
        <w:r w:rsidDel="00000000" w:rsidR="00000000" w:rsidRPr="00000000">
          <w:rPr>
            <w:sz w:val="20"/>
            <w:szCs w:val="20"/>
            <w:highlight w:val="white"/>
            <w:rtl w:val="0"/>
          </w:rPr>
          <w:delText xml:space="preserve">al</w:delText>
        </w:r>
      </w:del>
      <w:r w:rsidDel="00000000" w:rsidR="00000000" w:rsidRPr="00000000">
        <w:rPr>
          <w:sz w:val="20"/>
          <w:szCs w:val="20"/>
          <w:highlight w:val="white"/>
          <w:rtl w:val="0"/>
        </w:rPr>
        <w:t xml:space="preserve"> (2011) menciona</w:t>
      </w:r>
      <w:ins w:author="JHON JAIRO RODRIGUEZ PEREZ" w:id="41" w:date="2022-07-19T06:39:00Z">
        <w:r w:rsidDel="00000000" w:rsidR="00000000" w:rsidRPr="00000000">
          <w:rPr>
            <w:sz w:val="20"/>
            <w:szCs w:val="20"/>
            <w:highlight w:val="white"/>
            <w:rtl w:val="0"/>
          </w:rPr>
          <w:t xml:space="preserve">n</w:t>
        </w:r>
      </w:ins>
      <w:r w:rsidDel="00000000" w:rsidR="00000000" w:rsidRPr="00000000">
        <w:rPr>
          <w:sz w:val="20"/>
          <w:szCs w:val="20"/>
          <w:highlight w:val="white"/>
          <w:rtl w:val="0"/>
        </w:rPr>
        <w:t xml:space="preserve"> que un buen conocimiento de la audiencia, le permite al guía darse cuenta cuándo dejar que el visitante y el recurso interactúen por su cuenta y cuándo, cómo y dónde es conveniente el uso de la interpretación para ayudarle a descubrir nuevos o renovados significados en el recurso. </w:t>
      </w:r>
    </w:p>
    <w:p w:rsidR="00000000" w:rsidDel="00000000" w:rsidP="00000000" w:rsidRDefault="00000000" w:rsidRPr="00000000" w14:paraId="00000050">
      <w:pPr>
        <w:ind w:left="720" w:firstLine="0"/>
        <w:jc w:val="both"/>
        <w:rPr>
          <w:color w:val="00b050"/>
          <w:sz w:val="20"/>
          <w:szCs w:val="20"/>
          <w:highlight w:val="white"/>
        </w:rPr>
      </w:pPr>
      <w:r w:rsidDel="00000000" w:rsidR="00000000" w:rsidRPr="00000000">
        <w:rPr>
          <w:rtl w:val="0"/>
        </w:rPr>
      </w:r>
    </w:p>
    <w:p w:rsidR="00000000" w:rsidDel="00000000" w:rsidP="00000000" w:rsidRDefault="00000000" w:rsidRPr="00000000" w14:paraId="00000051">
      <w:pPr>
        <w:jc w:val="both"/>
        <w:rPr>
          <w:sz w:val="20"/>
          <w:szCs w:val="20"/>
          <w:highlight w:val="white"/>
        </w:rPr>
      </w:pPr>
      <w:r w:rsidDel="00000000" w:rsidR="00000000" w:rsidRPr="00000000">
        <w:rPr>
          <w:sz w:val="20"/>
          <w:szCs w:val="20"/>
          <w:highlight w:val="white"/>
          <w:rtl w:val="0"/>
        </w:rPr>
        <w:t xml:space="preserve">Con respecto a la manera en que se puede crear una buena “oportunidad interpretativa”, con las técnicas adecuadas, el tipo de información correcto a transmitir, el estilo y formato de su presentación, se debe conocer a los turistas a través de fuentes variadas como los estudios o estadísticas turísticas que muestran la frecuencia de visita y los usos del sitio. Cuanto más precisa sea esta información y los datos del origen, las necesidades, expectativas e intereses de la audiencia, más preciso y efectivo será el servicio interpretativo. Así mismo, es importante conocer quiénes no suelen visitar el sitio, ya que se convierten en una audiencia potencial que espera ser captada y convertida en visitantes reales. </w:t>
      </w:r>
    </w:p>
    <w:p w:rsidR="00000000" w:rsidDel="00000000" w:rsidP="00000000" w:rsidRDefault="00000000" w:rsidRPr="00000000" w14:paraId="00000052">
      <w:pPr>
        <w:jc w:val="both"/>
        <w:rPr>
          <w:sz w:val="20"/>
          <w:szCs w:val="20"/>
          <w:highlight w:val="white"/>
        </w:rPr>
      </w:pPr>
      <w:r w:rsidDel="00000000" w:rsidR="00000000" w:rsidRPr="00000000">
        <w:rPr>
          <w:rtl w:val="0"/>
        </w:rPr>
      </w:r>
    </w:p>
    <w:p w:rsidR="00000000" w:rsidDel="00000000" w:rsidP="00000000" w:rsidRDefault="00000000" w:rsidRPr="00000000" w14:paraId="00000053">
      <w:pPr>
        <w:jc w:val="both"/>
        <w:rPr>
          <w:sz w:val="20"/>
          <w:szCs w:val="20"/>
          <w:highlight w:val="white"/>
        </w:rPr>
      </w:pPr>
      <w:r w:rsidDel="00000000" w:rsidR="00000000" w:rsidRPr="00000000">
        <w:rPr>
          <w:sz w:val="20"/>
          <w:szCs w:val="20"/>
          <w:rtl w:val="0"/>
        </w:rPr>
        <w:t xml:space="preserve">Una vez conocida la</w:t>
      </w:r>
      <w:r w:rsidDel="00000000" w:rsidR="00000000" w:rsidRPr="00000000">
        <w:rPr>
          <w:sz w:val="20"/>
          <w:szCs w:val="20"/>
          <w:highlight w:val="white"/>
          <w:rtl w:val="0"/>
        </w:rPr>
        <w:t xml:space="preserve"> audiencia, se procede a preparar una propuesta de actividades coherentes con las expectativas de la misma, la cual debe incluir varios aspectos entre los que se encuentran:</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jc w:val="both"/>
        <w:rPr>
          <w:sz w:val="20"/>
          <w:szCs w:val="20"/>
        </w:rPr>
      </w:pPr>
      <w:commentRangeStart w:id="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4927600" cy="727075"/>
                <wp:effectExtent b="0" l="0" r="0" t="0"/>
                <wp:wrapNone/>
                <wp:docPr id="23" name=""/>
                <a:graphic>
                  <a:graphicData uri="http://schemas.microsoft.com/office/word/2010/wordprocessingShape">
                    <wps:wsp>
                      <wps:cNvSpPr/>
                      <wps:cNvPr id="61" name="Shape 61"/>
                      <wps:spPr>
                        <a:xfrm>
                          <a:off x="2907600" y="3441863"/>
                          <a:ext cx="487680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DI_CF07_1.1_Audiencia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0</wp:posOffset>
                </wp:positionV>
                <wp:extent cx="4927600" cy="727075"/>
                <wp:effectExtent b="0" l="0" r="0" t="0"/>
                <wp:wrapNone/>
                <wp:docPr id="23"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4927600" cy="727075"/>
                        </a:xfrm>
                        <a:prstGeom prst="rect"/>
                        <a:ln/>
                      </pic:spPr>
                    </pic:pic>
                  </a:graphicData>
                </a:graphic>
              </wp:anchor>
            </w:drawing>
          </mc:Fallback>
        </mc:AlternateContent>
      </w:r>
    </w:p>
    <w:p w:rsidR="00000000" w:rsidDel="00000000" w:rsidP="00000000" w:rsidRDefault="00000000" w:rsidRPr="00000000" w14:paraId="00000056">
      <w:pPr>
        <w:jc w:val="both"/>
        <w:rPr>
          <w:sz w:val="20"/>
          <w:szCs w:val="20"/>
        </w:rPr>
      </w:pPr>
      <w:commentRangeEnd w:id="1"/>
      <w:r w:rsidDel="00000000" w:rsidR="00000000" w:rsidRPr="00000000">
        <w:commentReference w:id="1"/>
      </w:r>
      <w:r w:rsidDel="00000000" w:rsidR="00000000" w:rsidRPr="00000000">
        <w:rPr>
          <w:sz w:val="20"/>
          <w:szCs w:val="20"/>
          <w:rtl w:val="0"/>
        </w:rPr>
        <w:t xml:space="preserve">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highlight w:val="white"/>
        </w:rPr>
      </w:pPr>
      <w:r w:rsidDel="00000000" w:rsidR="00000000" w:rsidRPr="00000000">
        <w:rPr>
          <w:rtl w:val="0"/>
        </w:rPr>
      </w:r>
    </w:p>
    <w:p w:rsidR="00000000" w:rsidDel="00000000" w:rsidP="00000000" w:rsidRDefault="00000000" w:rsidRPr="00000000" w14:paraId="0000005B">
      <w:pPr>
        <w:jc w:val="both"/>
        <w:rPr>
          <w:sz w:val="20"/>
          <w:szCs w:val="20"/>
          <w:highlight w:val="white"/>
        </w:rPr>
      </w:pPr>
      <w:r w:rsidDel="00000000" w:rsidR="00000000" w:rsidRPr="00000000">
        <w:rPr>
          <w:rtl w:val="0"/>
        </w:rPr>
      </w:r>
    </w:p>
    <w:p w:rsidR="00000000" w:rsidDel="00000000" w:rsidP="00000000" w:rsidRDefault="00000000" w:rsidRPr="00000000" w14:paraId="0000005C">
      <w:pPr>
        <w:jc w:val="both"/>
        <w:rPr>
          <w:b w:val="1"/>
          <w:sz w:val="20"/>
          <w:szCs w:val="20"/>
          <w:highlight w:val="white"/>
        </w:rPr>
      </w:pPr>
      <w:r w:rsidDel="00000000" w:rsidR="00000000" w:rsidRPr="00000000">
        <w:rPr>
          <w:b w:val="1"/>
          <w:sz w:val="20"/>
          <w:szCs w:val="20"/>
          <w:highlight w:val="white"/>
          <w:rtl w:val="0"/>
        </w:rPr>
        <w:t xml:space="preserve">1.2   Mapa de empatía</w:t>
      </w:r>
      <w:del w:author="JHON JAIRO RODRIGUEZ PEREZ" w:id="42" w:date="2022-07-19T07:29:00Z">
        <w:r w:rsidDel="00000000" w:rsidR="00000000" w:rsidRPr="00000000">
          <w:rPr>
            <w:b w:val="1"/>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05D">
      <w:pPr>
        <w:jc w:val="both"/>
        <w:rPr>
          <w:color w:val="00b050"/>
          <w:sz w:val="20"/>
          <w:szCs w:val="20"/>
          <w:highlight w:val="white"/>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07"/>
        <w:gridCol w:w="4155"/>
        <w:tblGridChange w:id="0">
          <w:tblGrid>
            <w:gridCol w:w="5807"/>
            <w:gridCol w:w="4155"/>
          </w:tblGrid>
        </w:tblGridChange>
      </w:tblGrid>
      <w:tr>
        <w:trPr>
          <w:cantSplit w:val="0"/>
          <w:tblHeader w:val="0"/>
        </w:trPr>
        <w:tc>
          <w:tcPr/>
          <w:p w:rsidR="00000000" w:rsidDel="00000000" w:rsidP="00000000" w:rsidRDefault="00000000" w:rsidRPr="00000000" w14:paraId="0000005E">
            <w:pPr>
              <w:spacing w:line="276" w:lineRule="auto"/>
              <w:jc w:val="both"/>
              <w:rPr>
                <w:b w:val="0"/>
                <w:sz w:val="20"/>
                <w:szCs w:val="20"/>
                <w:highlight w:val="white"/>
                <w:rPrChange w:author="JHON JAIRO RODRIGUEZ PEREZ" w:id="43" w:date="2022-07-19T06:42:00Z">
                  <w:rPr>
                    <w:sz w:val="20"/>
                    <w:szCs w:val="20"/>
                    <w:highlight w:val="white"/>
                  </w:rPr>
                </w:rPrChange>
              </w:rPr>
            </w:pPr>
            <w:r w:rsidDel="00000000" w:rsidR="00000000" w:rsidRPr="00000000">
              <w:rPr>
                <w:b w:val="0"/>
                <w:sz w:val="20"/>
                <w:szCs w:val="20"/>
                <w:highlight w:val="white"/>
                <w:rtl w:val="0"/>
                <w:rPrChange w:author="JHON JAIRO RODRIGUEZ PEREZ" w:id="43" w:date="2022-07-19T06:42:00Z">
                  <w:rPr>
                    <w:sz w:val="20"/>
                    <w:szCs w:val="20"/>
                    <w:highlight w:val="white"/>
                  </w:rPr>
                </w:rPrChange>
              </w:rPr>
              <w:t xml:space="preserve">Desde la planeación de la interpretación del patrimonio, se deben dimensionar aspectos puntuales del cliente para que el recorrido guiado sea eficiente. Henao (2021) menciona que una buena estrategia para visualizar al cliente ideal de los servicios, es el conocido mapa de la empatía en el cual se analizan diferentes aspectos partiendo de una serie de preguntas básicas, que buscan conocer un poco más al cliente y </w:t>
            </w:r>
            <w:r w:rsidDel="00000000" w:rsidR="00000000" w:rsidRPr="00000000">
              <w:rPr>
                <w:b w:val="0"/>
                <w:sz w:val="20"/>
                <w:szCs w:val="20"/>
                <w:rtl w:val="0"/>
                <w:rPrChange w:author="JHON JAIRO RODRIGUEZ PEREZ" w:id="43" w:date="2022-07-19T06:42:00Z">
                  <w:rPr>
                    <w:sz w:val="20"/>
                    <w:szCs w:val="20"/>
                  </w:rPr>
                </w:rPrChange>
              </w:rPr>
              <w:t xml:space="preserve">tener las bases para crear diferentes estrategias de publicidad procurando la venta de los servicios, tal como se puede apreciar en la siguiente figura:</w:t>
            </w:r>
            <w:r w:rsidDel="00000000" w:rsidR="00000000" w:rsidRPr="00000000">
              <w:rPr>
                <w:rtl w:val="0"/>
              </w:rPr>
            </w:r>
          </w:p>
          <w:p w:rsidR="00000000" w:rsidDel="00000000" w:rsidP="00000000" w:rsidRDefault="00000000" w:rsidRPr="00000000" w14:paraId="0000005F">
            <w:pPr>
              <w:jc w:val="both"/>
              <w:rPr>
                <w:color w:val="00b050"/>
                <w:sz w:val="20"/>
                <w:szCs w:val="20"/>
                <w:highlight w:val="white"/>
              </w:rPr>
            </w:pPr>
            <w:r w:rsidDel="00000000" w:rsidR="00000000" w:rsidRPr="00000000">
              <w:rPr>
                <w:rtl w:val="0"/>
              </w:rPr>
            </w:r>
          </w:p>
        </w:tc>
        <w:tc>
          <w:tcPr/>
          <w:p w:rsidR="00000000" w:rsidDel="00000000" w:rsidP="00000000" w:rsidRDefault="00000000" w:rsidRPr="00000000" w14:paraId="00000060">
            <w:pPr>
              <w:jc w:val="both"/>
              <w:rPr>
                <w:color w:val="00b050"/>
                <w:sz w:val="20"/>
                <w:szCs w:val="20"/>
                <w:highlight w:val="white"/>
              </w:rPr>
            </w:pPr>
            <w:commentRangeStart w:id="2"/>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-8251</wp:posOffset>
                  </wp:positionV>
                  <wp:extent cx="1638300" cy="1638300"/>
                  <wp:effectExtent b="0" l="0" r="0" t="0"/>
                  <wp:wrapNone/>
                  <wp:docPr descr="A Male and Female side silhouette profile overlaid with various blending semi-transparent key shapes. Overlaid is a solid white closed padlock." id="33" name="image14.jpg"/>
                  <a:graphic>
                    <a:graphicData uri="http://schemas.openxmlformats.org/drawingml/2006/picture">
                      <pic:pic>
                        <pic:nvPicPr>
                          <pic:cNvPr descr="A Male and Female side silhouette profile overlaid with various blending semi-transparent key shapes. Overlaid is a solid white closed padlock." id="0" name="image14.jpg"/>
                          <pic:cNvPicPr preferRelativeResize="0"/>
                        </pic:nvPicPr>
                        <pic:blipFill>
                          <a:blip r:embed="rId11"/>
                          <a:srcRect b="0" l="0" r="0" t="0"/>
                          <a:stretch>
                            <a:fillRect/>
                          </a:stretch>
                        </pic:blipFill>
                        <pic:spPr>
                          <a:xfrm>
                            <a:off x="0" y="0"/>
                            <a:ext cx="1638300" cy="1638300"/>
                          </a:xfrm>
                          <a:prstGeom prst="rect"/>
                          <a:ln/>
                        </pic:spPr>
                      </pic:pic>
                    </a:graphicData>
                  </a:graphic>
                </wp:anchor>
              </w:drawing>
            </w:r>
          </w:p>
        </w:tc>
      </w:tr>
    </w:tbl>
    <w:p w:rsidR="00000000" w:rsidDel="00000000" w:rsidP="00000000" w:rsidRDefault="00000000" w:rsidRPr="00000000" w14:paraId="00000061">
      <w:pPr>
        <w:jc w:val="both"/>
        <w:rPr>
          <w:color w:val="00b050"/>
          <w:sz w:val="20"/>
          <w:szCs w:val="20"/>
          <w:highlight w:val="white"/>
        </w:rPr>
      </w:pPr>
      <w:r w:rsidDel="00000000" w:rsidR="00000000" w:rsidRPr="00000000">
        <w:rPr>
          <w:rtl w:val="0"/>
        </w:rPr>
      </w:r>
    </w:p>
    <w:p w:rsidR="00000000" w:rsidDel="00000000" w:rsidP="00000000" w:rsidRDefault="00000000" w:rsidRPr="00000000" w14:paraId="00000062">
      <w:pPr>
        <w:jc w:val="both"/>
        <w:rPr>
          <w:color w:val="00b050"/>
          <w:sz w:val="20"/>
          <w:szCs w:val="20"/>
          <w:highlight w:val="white"/>
        </w:rPr>
      </w:pPr>
      <w:r w:rsidDel="00000000" w:rsidR="00000000" w:rsidRPr="00000000">
        <w:rPr>
          <w:rtl w:val="0"/>
        </w:rPr>
      </w:r>
    </w:p>
    <w:p w:rsidR="00000000" w:rsidDel="00000000" w:rsidP="00000000" w:rsidRDefault="00000000" w:rsidRPr="00000000" w14:paraId="00000063">
      <w:pPr>
        <w:jc w:val="both"/>
        <w:rPr>
          <w:b w:val="1"/>
          <w:sz w:val="20"/>
          <w:szCs w:val="20"/>
          <w:highlight w:val="white"/>
        </w:rPr>
      </w:pPr>
      <w:r w:rsidDel="00000000" w:rsidR="00000000" w:rsidRPr="00000000">
        <w:rPr>
          <w:b w:val="1"/>
          <w:sz w:val="20"/>
          <w:szCs w:val="20"/>
          <w:highlight w:val="white"/>
          <w:rtl w:val="0"/>
        </w:rPr>
        <w:t xml:space="preserve">Figura 1</w:t>
      </w:r>
      <w:del w:author="JHON JAIRO RODRIGUEZ PEREZ" w:id="44" w:date="2022-07-19T06:43:00Z">
        <w:r w:rsidDel="00000000" w:rsidR="00000000" w:rsidRPr="00000000">
          <w:rPr>
            <w:b w:val="1"/>
            <w:sz w:val="20"/>
            <w:szCs w:val="20"/>
            <w:highlight w:val="white"/>
            <w:rtl w:val="0"/>
          </w:rPr>
          <w:delText xml:space="preserve">.</w:delText>
        </w:r>
      </w:del>
      <w:r w:rsidDel="00000000" w:rsidR="00000000" w:rsidRPr="00000000">
        <w:rPr>
          <w:b w:val="1"/>
          <w:sz w:val="20"/>
          <w:szCs w:val="20"/>
          <w:highlight w:val="white"/>
          <w:rtl w:val="0"/>
        </w:rPr>
        <w:t xml:space="preserve"> </w:t>
      </w:r>
    </w:p>
    <w:p w:rsidR="00000000" w:rsidDel="00000000" w:rsidP="00000000" w:rsidRDefault="00000000" w:rsidRPr="00000000" w14:paraId="00000064">
      <w:pPr>
        <w:jc w:val="both"/>
        <w:rPr>
          <w:i w:val="1"/>
          <w:sz w:val="20"/>
          <w:szCs w:val="20"/>
          <w:highlight w:val="white"/>
        </w:rPr>
      </w:pPr>
      <w:r w:rsidDel="00000000" w:rsidR="00000000" w:rsidRPr="00000000">
        <w:rPr>
          <w:i w:val="1"/>
          <w:sz w:val="20"/>
          <w:szCs w:val="20"/>
          <w:highlight w:val="white"/>
          <w:rtl w:val="0"/>
        </w:rPr>
        <w:t xml:space="preserve">Aspectos del mapa de empatía</w:t>
      </w:r>
    </w:p>
    <w:p w:rsidR="00000000" w:rsidDel="00000000" w:rsidP="00000000" w:rsidRDefault="00000000" w:rsidRPr="00000000" w14:paraId="00000065">
      <w:pPr>
        <w:jc w:val="both"/>
        <w:rPr>
          <w:i w:val="1"/>
          <w:sz w:val="20"/>
          <w:szCs w:val="20"/>
          <w:highlight w:val="white"/>
        </w:rPr>
      </w:pPr>
      <w:r w:rsidDel="00000000" w:rsidR="00000000" w:rsidRPr="00000000">
        <w:rPr>
          <w:i w:val="1"/>
          <w:sz w:val="20"/>
          <w:szCs w:val="20"/>
        </w:rPr>
        <mc:AlternateContent>
          <mc:Choice Requires="wpg">
            <w:drawing>
              <wp:inline distB="0" distT="0" distL="0" distR="0">
                <wp:extent cx="6076950" cy="1895475"/>
                <wp:effectExtent b="0" l="0" r="0" t="0"/>
                <wp:docPr id="17" name=""/>
                <a:graphic>
                  <a:graphicData uri="http://schemas.microsoft.com/office/word/2010/wordprocessingGroup">
                    <wpg:wgp>
                      <wpg:cNvGrpSpPr/>
                      <wpg:grpSpPr>
                        <a:xfrm>
                          <a:off x="2307525" y="2832263"/>
                          <a:ext cx="6076950" cy="1895475"/>
                          <a:chOff x="2307525" y="2832263"/>
                          <a:chExt cx="6076950" cy="1895475"/>
                        </a:xfrm>
                      </wpg:grpSpPr>
                      <wpg:grpSp>
                        <wpg:cNvGrpSpPr/>
                        <wpg:grpSpPr>
                          <a:xfrm>
                            <a:off x="2307525" y="2832263"/>
                            <a:ext cx="6076950" cy="1895475"/>
                            <a:chOff x="2307525" y="2832263"/>
                            <a:chExt cx="6076950" cy="1895475"/>
                          </a:xfrm>
                        </wpg:grpSpPr>
                        <wps:wsp>
                          <wps:cNvSpPr/>
                          <wps:cNvPr id="18" name="Shape 18"/>
                          <wps:spPr>
                            <a:xfrm>
                              <a:off x="2307525" y="2832263"/>
                              <a:ext cx="607695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7525" y="2832263"/>
                              <a:ext cx="6076950" cy="1895475"/>
                              <a:chOff x="2307525" y="2832263"/>
                              <a:chExt cx="6076950" cy="1895475"/>
                            </a:xfrm>
                          </wpg:grpSpPr>
                          <wps:wsp>
                            <wps:cNvSpPr/>
                            <wps:cNvPr id="39" name="Shape 39"/>
                            <wps:spPr>
                              <a:xfrm>
                                <a:off x="2307525" y="2832263"/>
                                <a:ext cx="607695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7525" y="2832263"/>
                                <a:ext cx="6076950" cy="1895475"/>
                                <a:chOff x="0" y="0"/>
                                <a:chExt cx="6076950" cy="1895475"/>
                              </a:xfrm>
                            </wpg:grpSpPr>
                            <wps:wsp>
                              <wps:cNvSpPr/>
                              <wps:cNvPr id="41" name="Shape 41"/>
                              <wps:spPr>
                                <a:xfrm>
                                  <a:off x="0" y="0"/>
                                  <a:ext cx="607695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76950" cy="1895475"/>
                                  <a:chOff x="0" y="0"/>
                                  <a:chExt cx="6076950" cy="1895475"/>
                                </a:xfrm>
                              </wpg:grpSpPr>
                              <wps:wsp>
                                <wps:cNvSpPr/>
                                <wps:cNvPr id="43" name="Shape 43"/>
                                <wps:spPr>
                                  <a:xfrm>
                                    <a:off x="0" y="0"/>
                                    <a:ext cx="6076950" cy="18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899" y="10563"/>
                                    <a:ext cx="1851570" cy="403200"/>
                                  </a:xfrm>
                                  <a:prstGeom prst="rect">
                                    <a:avLst/>
                                  </a:prstGeom>
                                  <a:solidFill>
                                    <a:srgbClr val="BF504D"/>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899" y="10563"/>
                                    <a:ext cx="1851570"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¿Qué ve?</w:t>
                                      </w:r>
                                    </w:p>
                                  </w:txbxContent>
                                </wps:txbx>
                                <wps:bodyPr anchorCtr="0" anchor="ctr" bIns="40625" lIns="71100" spcFirstLastPara="1" rIns="71100" wrap="square" tIns="40625">
                                  <a:noAutofit/>
                                </wps:bodyPr>
                              </wps:wsp>
                              <wps:wsp>
                                <wps:cNvSpPr/>
                                <wps:cNvPr id="46" name="Shape 46"/>
                                <wps:spPr>
                                  <a:xfrm>
                                    <a:off x="1899" y="413763"/>
                                    <a:ext cx="1851570" cy="1471148"/>
                                  </a:xfrm>
                                  <a:prstGeom prst="rect">
                                    <a:avLst/>
                                  </a:prstGeom>
                                  <a:solidFill>
                                    <a:srgbClr val="E7CFCF">
                                      <a:alpha val="88627"/>
                                    </a:srgbClr>
                                  </a:solidFill>
                                  <a:ln cap="flat" cmpd="sng" w="25400">
                                    <a:solidFill>
                                      <a:srgbClr val="E7CFCF">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899" y="413763"/>
                                    <a:ext cx="1851570" cy="1471148"/>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refiere a lo que la persona observa en diferentes medios tecnológicos, como internet, redes sociales, televisión.</w:t>
                                      </w:r>
                                    </w:p>
                                  </w:txbxContent>
                                </wps:txbx>
                                <wps:bodyPr anchorCtr="0" anchor="t" bIns="80000" lIns="53325" spcFirstLastPara="1" rIns="71100" wrap="square" tIns="53325">
                                  <a:noAutofit/>
                                </wps:bodyPr>
                              </wps:wsp>
                              <wps:wsp>
                                <wps:cNvSpPr/>
                                <wps:cNvPr id="48" name="Shape 48"/>
                                <wps:spPr>
                                  <a:xfrm>
                                    <a:off x="2112689" y="10563"/>
                                    <a:ext cx="1851570" cy="403200"/>
                                  </a:xfrm>
                                  <a:prstGeom prst="rect">
                                    <a:avLst/>
                                  </a:prstGeom>
                                  <a:solidFill>
                                    <a:srgbClr val="BB9952"/>
                                  </a:solidFill>
                                  <a:ln cap="flat" cmpd="sng" w="25400">
                                    <a:solidFill>
                                      <a:srgbClr val="BB995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2112689" y="10563"/>
                                    <a:ext cx="1851570"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 escucha?</w:t>
                                      </w:r>
                                    </w:p>
                                  </w:txbxContent>
                                </wps:txbx>
                                <wps:bodyPr anchorCtr="0" anchor="ctr" bIns="40625" lIns="71100" spcFirstLastPara="1" rIns="71100" wrap="square" tIns="40625">
                                  <a:noAutofit/>
                                </wps:bodyPr>
                              </wps:wsp>
                              <wps:wsp>
                                <wps:cNvSpPr/>
                                <wps:cNvPr id="50" name="Shape 50"/>
                                <wps:spPr>
                                  <a:xfrm>
                                    <a:off x="2112689" y="413763"/>
                                    <a:ext cx="1851570" cy="1471148"/>
                                  </a:xfrm>
                                  <a:prstGeom prst="rect">
                                    <a:avLst/>
                                  </a:prstGeom>
                                  <a:solidFill>
                                    <a:srgbClr val="E5DECE">
                                      <a:alpha val="88627"/>
                                    </a:srgbClr>
                                  </a:solidFill>
                                  <a:ln cap="flat" cmpd="sng" w="25400">
                                    <a:solidFill>
                                      <a:srgbClr val="E5DECE">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112689" y="413763"/>
                                    <a:ext cx="1851570" cy="1471148"/>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Gustos musicales, medios de comunicación que puedan llegar a influenciarlo; influenc que siga en las diferentes redes sociales, aquellos dolos que puede llegar a tener; también es bueno identificar aquellas marcas preferidas por este cliente ideal.</w:t>
                                      </w:r>
                                    </w:p>
                                  </w:txbxContent>
                                </wps:txbx>
                                <wps:bodyPr anchorCtr="0" anchor="t" bIns="80000" lIns="53325" spcFirstLastPara="1" rIns="71100" wrap="square" tIns="53325">
                                  <a:noAutofit/>
                                </wps:bodyPr>
                              </wps:wsp>
                              <wps:wsp>
                                <wps:cNvSpPr/>
                                <wps:cNvPr id="52" name="Shape 52"/>
                                <wps:spPr>
                                  <a:xfrm>
                                    <a:off x="4223480" y="10563"/>
                                    <a:ext cx="1851570" cy="403200"/>
                                  </a:xfrm>
                                  <a:prstGeom prst="rect">
                                    <a:avLst/>
                                  </a:prstGeom>
                                  <a:solidFill>
                                    <a:srgbClr val="99B958"/>
                                  </a:solidFill>
                                  <a:ln cap="flat" cmpd="sng" w="25400">
                                    <a:solidFill>
                                      <a:srgbClr val="99B95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4223480" y="10563"/>
                                    <a:ext cx="1851570"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 piensa y siente?</w:t>
                                      </w:r>
                                    </w:p>
                                  </w:txbxContent>
                                </wps:txbx>
                                <wps:bodyPr anchorCtr="0" anchor="ctr" bIns="40625" lIns="71100" spcFirstLastPara="1" rIns="71100" wrap="square" tIns="40625">
                                  <a:noAutofit/>
                                </wps:bodyPr>
                              </wps:wsp>
                              <wps:wsp>
                                <wps:cNvSpPr/>
                                <wps:cNvPr id="54" name="Shape 54"/>
                                <wps:spPr>
                                  <a:xfrm>
                                    <a:off x="4223480" y="413763"/>
                                    <a:ext cx="1851570" cy="1471148"/>
                                  </a:xfrm>
                                  <a:prstGeom prst="rect">
                                    <a:avLst/>
                                  </a:prstGeom>
                                  <a:solidFill>
                                    <a:srgbClr val="DCE4CF">
                                      <a:alpha val="88627"/>
                                    </a:srgbClr>
                                  </a:solidFill>
                                  <a:ln cap="flat" cmpd="sng" w="25400">
                                    <a:solidFill>
                                      <a:srgbClr val="DCE4CF">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223480" y="413763"/>
                                    <a:ext cx="1851570" cy="1471148"/>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Sus sueños, deseos, las preocupaciones, los miedos; es posible que el servicio que se le ofrece pueda ser beneficioso para la tranquilidad del cliente.</w:t>
                                      </w:r>
                                    </w:p>
                                  </w:txbxContent>
                                </wps:txbx>
                                <wps:bodyPr anchorCtr="0" anchor="t" bIns="80000" lIns="53325" spcFirstLastPara="1" rIns="71100" wrap="square" tIns="53325">
                                  <a:noAutofit/>
                                </wps:bodyPr>
                              </wps:wsp>
                            </wpg:grpSp>
                          </wpg:grpSp>
                        </wpg:grpSp>
                      </wpg:grpSp>
                    </wpg:wgp>
                  </a:graphicData>
                </a:graphic>
              </wp:inline>
            </w:drawing>
          </mc:Choice>
          <mc:Fallback>
            <w:drawing>
              <wp:inline distB="0" distT="0" distL="0" distR="0">
                <wp:extent cx="6076950" cy="1895475"/>
                <wp:effectExtent b="0" l="0" r="0" t="0"/>
                <wp:docPr id="17" name="image26.png"/>
                <a:graphic>
                  <a:graphicData uri="http://schemas.openxmlformats.org/drawingml/2006/picture">
                    <pic:pic>
                      <pic:nvPicPr>
                        <pic:cNvPr id="0" name="image26.png"/>
                        <pic:cNvPicPr preferRelativeResize="0"/>
                      </pic:nvPicPr>
                      <pic:blipFill>
                        <a:blip r:embed="rId12"/>
                        <a:srcRect/>
                        <a:stretch>
                          <a:fillRect/>
                        </a:stretch>
                      </pic:blipFill>
                      <pic:spPr>
                        <a:xfrm>
                          <a:off x="0" y="0"/>
                          <a:ext cx="6076950" cy="1895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jc w:val="both"/>
        <w:rPr>
          <w:i w:val="1"/>
          <w:sz w:val="20"/>
          <w:szCs w:val="20"/>
          <w:highlight w:val="white"/>
        </w:rPr>
      </w:pPr>
      <w:r w:rsidDel="00000000" w:rsidR="00000000" w:rsidRPr="00000000">
        <w:rPr>
          <w:i w:val="1"/>
          <w:sz w:val="20"/>
          <w:szCs w:val="20"/>
        </w:rPr>
        <mc:AlternateContent>
          <mc:Choice Requires="wpg">
            <w:drawing>
              <wp:inline distB="0" distT="0" distL="0" distR="0">
                <wp:extent cx="6029325" cy="1619250"/>
                <wp:effectExtent b="0" l="0" r="0" t="0"/>
                <wp:docPr id="16" name=""/>
                <a:graphic>
                  <a:graphicData uri="http://schemas.microsoft.com/office/word/2010/wordprocessingGroup">
                    <wpg:wgp>
                      <wpg:cNvGrpSpPr/>
                      <wpg:grpSpPr>
                        <a:xfrm>
                          <a:off x="2331338" y="2970375"/>
                          <a:ext cx="6029325" cy="1619250"/>
                          <a:chOff x="2331338" y="2970375"/>
                          <a:chExt cx="6029325" cy="1619250"/>
                        </a:xfrm>
                      </wpg:grpSpPr>
                      <wpg:grpSp>
                        <wpg:cNvGrpSpPr/>
                        <wpg:grpSpPr>
                          <a:xfrm>
                            <a:off x="2331338" y="2970375"/>
                            <a:ext cx="6029325" cy="1619250"/>
                            <a:chOff x="2331338" y="2970375"/>
                            <a:chExt cx="6029325" cy="1619250"/>
                          </a:xfrm>
                        </wpg:grpSpPr>
                        <wps:wsp>
                          <wps:cNvSpPr/>
                          <wps:cNvPr id="18" name="Shape 18"/>
                          <wps:spPr>
                            <a:xfrm>
                              <a:off x="2331338" y="2970375"/>
                              <a:ext cx="6029325" cy="161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1338" y="2970375"/>
                              <a:ext cx="6029325" cy="1619250"/>
                              <a:chOff x="2331338" y="2970375"/>
                              <a:chExt cx="6029325" cy="1619250"/>
                            </a:xfrm>
                          </wpg:grpSpPr>
                          <wps:wsp>
                            <wps:cNvSpPr/>
                            <wps:cNvPr id="20" name="Shape 20"/>
                            <wps:spPr>
                              <a:xfrm>
                                <a:off x="2331338" y="2970375"/>
                                <a:ext cx="6029325" cy="161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31338" y="2970375"/>
                                <a:ext cx="6029325" cy="1619250"/>
                                <a:chOff x="0" y="0"/>
                                <a:chExt cx="6029325" cy="1619250"/>
                              </a:xfrm>
                            </wpg:grpSpPr>
                            <wps:wsp>
                              <wps:cNvSpPr/>
                              <wps:cNvPr id="22" name="Shape 22"/>
                              <wps:spPr>
                                <a:xfrm>
                                  <a:off x="0" y="0"/>
                                  <a:ext cx="6029325" cy="161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29325" cy="1619250"/>
                                  <a:chOff x="0" y="0"/>
                                  <a:chExt cx="6029325" cy="1619250"/>
                                </a:xfrm>
                              </wpg:grpSpPr>
                              <wps:wsp>
                                <wps:cNvSpPr/>
                                <wps:cNvPr id="24" name="Shape 24"/>
                                <wps:spPr>
                                  <a:xfrm>
                                    <a:off x="0" y="0"/>
                                    <a:ext cx="6029325" cy="1619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84" y="12359"/>
                                    <a:ext cx="1837059" cy="403200"/>
                                  </a:xfrm>
                                  <a:prstGeom prst="rect">
                                    <a:avLst/>
                                  </a:prstGeom>
                                  <a:solidFill>
                                    <a:schemeClr val="accent4"/>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884" y="12359"/>
                                    <a:ext cx="1837059"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¿Qué habla y hace?</w:t>
                                      </w:r>
                                    </w:p>
                                  </w:txbxContent>
                                </wps:txbx>
                                <wps:bodyPr anchorCtr="0" anchor="ctr" bIns="40625" lIns="71100" spcFirstLastPara="1" rIns="71100" wrap="square" tIns="40625">
                                  <a:noAutofit/>
                                </wps:bodyPr>
                              </wps:wsp>
                              <wps:wsp>
                                <wps:cNvSpPr/>
                                <wps:cNvPr id="27" name="Shape 27"/>
                                <wps:spPr>
                                  <a:xfrm>
                                    <a:off x="1884" y="415559"/>
                                    <a:ext cx="1837059" cy="1191330"/>
                                  </a:xfrm>
                                  <a:prstGeom prst="rect">
                                    <a:avLst/>
                                  </a:prstGeom>
                                  <a:solidFill>
                                    <a:srgbClr val="D7D1DF">
                                      <a:alpha val="88627"/>
                                    </a:srgbClr>
                                  </a:solidFill>
                                  <a:ln cap="flat" cmpd="sng" w="25400">
                                    <a:solidFill>
                                      <a:srgbClr val="D7D1DF">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884" y="415559"/>
                                    <a:ext cx="1837059" cy="1191330"/>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Actividades que hace cotidianamente, sobre todo ls , ya que esta información será fundamental para poder orientar los mecanismos de publicidad y crear el servicio ideal para este cliente.</w:t>
                                      </w:r>
                                    </w:p>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80000" lIns="53325" spcFirstLastPara="1" rIns="71100" wrap="square" tIns="53325">
                                  <a:noAutofit/>
                                </wps:bodyPr>
                              </wps:wsp>
                              <wps:wsp>
                                <wps:cNvSpPr/>
                                <wps:cNvPr id="29" name="Shape 29"/>
                                <wps:spPr>
                                  <a:xfrm>
                                    <a:off x="2096132" y="12359"/>
                                    <a:ext cx="1837059" cy="403200"/>
                                  </a:xfrm>
                                  <a:prstGeom prst="rect">
                                    <a:avLst/>
                                  </a:prstGeom>
                                  <a:solidFill>
                                    <a:srgbClr val="5665B3"/>
                                  </a:solidFill>
                                  <a:ln cap="flat" cmpd="sng" w="25400">
                                    <a:solidFill>
                                      <a:srgbClr val="5665B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096132" y="12359"/>
                                    <a:ext cx="1837059"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¿Cuáles son sus dolores?</w:t>
                                      </w:r>
                                    </w:p>
                                  </w:txbxContent>
                                </wps:txbx>
                                <wps:bodyPr anchorCtr="0" anchor="ctr" bIns="40625" lIns="71100" spcFirstLastPara="1" rIns="71100" wrap="square" tIns="40625">
                                  <a:noAutofit/>
                                </wps:bodyPr>
                              </wps:wsp>
                              <wps:wsp>
                                <wps:cNvSpPr/>
                                <wps:cNvPr id="31" name="Shape 31"/>
                                <wps:spPr>
                                  <a:xfrm>
                                    <a:off x="2096132" y="415559"/>
                                    <a:ext cx="1837059" cy="1191330"/>
                                  </a:xfrm>
                                  <a:prstGeom prst="rect">
                                    <a:avLst/>
                                  </a:prstGeom>
                                  <a:solidFill>
                                    <a:srgbClr val="CED3E4">
                                      <a:alpha val="88627"/>
                                    </a:srgbClr>
                                  </a:solidFill>
                                  <a:ln cap="flat" cmpd="sng" w="25400">
                                    <a:solidFill>
                                      <a:srgbClr val="CED3E4">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096132" y="415559"/>
                                    <a:ext cx="1837059" cy="1191330"/>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Los miedos, las frustraciones, los obstáculos que ha tenido para alcanzar las diferentes metas.</w:t>
                                      </w:r>
                                    </w:p>
                                  </w:txbxContent>
                                </wps:txbx>
                                <wps:bodyPr anchorCtr="0" anchor="t" bIns="80000" lIns="53325" spcFirstLastPara="1" rIns="71100" wrap="square" tIns="53325">
                                  <a:noAutofit/>
                                </wps:bodyPr>
                              </wps:wsp>
                              <wps:wsp>
                                <wps:cNvSpPr/>
                                <wps:cNvPr id="33" name="Shape 33"/>
                                <wps:spPr>
                                  <a:xfrm>
                                    <a:off x="4190380" y="12359"/>
                                    <a:ext cx="1837059" cy="403200"/>
                                  </a:xfrm>
                                  <a:prstGeom prst="rect">
                                    <a:avLst/>
                                  </a:prstGeom>
                                  <a:solidFill>
                                    <a:srgbClr val="4AA9C5"/>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190380" y="12359"/>
                                    <a:ext cx="1837059" cy="4032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¿Cuáles son sus necesidades?</w:t>
                                      </w:r>
                                    </w:p>
                                  </w:txbxContent>
                                </wps:txbx>
                                <wps:bodyPr anchorCtr="0" anchor="ctr" bIns="40625" lIns="71100" spcFirstLastPara="1" rIns="71100" wrap="square" tIns="40625">
                                  <a:noAutofit/>
                                </wps:bodyPr>
                              </wps:wsp>
                              <wps:wsp>
                                <wps:cNvSpPr/>
                                <wps:cNvPr id="35" name="Shape 35"/>
                                <wps:spPr>
                                  <a:xfrm>
                                    <a:off x="4190380" y="415559"/>
                                    <a:ext cx="1837059" cy="1191330"/>
                                  </a:xfrm>
                                  <a:prstGeom prst="rect">
                                    <a:avLst/>
                                  </a:prstGeom>
                                  <a:solidFill>
                                    <a:srgbClr val="CCE0E9">
                                      <a:alpha val="88627"/>
                                    </a:srgbClr>
                                  </a:solidFill>
                                  <a:ln cap="flat" cmpd="sng" w="25400">
                                    <a:solidFill>
                                      <a:srgbClr val="CCE0E9">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4190380" y="415559"/>
                                    <a:ext cx="1837059" cy="1191330"/>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¿Qué significa para él? ¿Cuáles son sus etas personales o laborales? ¿Qué actividades le ayudarían a superar sus problemas?, entre otras preguntas.</w:t>
                                      </w:r>
                                    </w:p>
                                  </w:txbxContent>
                                </wps:txbx>
                                <wps:bodyPr anchorCtr="0" anchor="t" bIns="80000" lIns="53325" spcFirstLastPara="1" rIns="71100" wrap="square" tIns="53325">
                                  <a:noAutofit/>
                                </wps:bodyPr>
                              </wps:wsp>
                            </wpg:grpSp>
                          </wpg:grpSp>
                        </wpg:grpSp>
                      </wpg:grpSp>
                    </wpg:wgp>
                  </a:graphicData>
                </a:graphic>
              </wp:inline>
            </w:drawing>
          </mc:Choice>
          <mc:Fallback>
            <w:drawing>
              <wp:inline distB="0" distT="0" distL="0" distR="0">
                <wp:extent cx="6029325" cy="1619250"/>
                <wp:effectExtent b="0" l="0" r="0" t="0"/>
                <wp:docPr id="16"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029325" cy="1619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jc w:val="center"/>
        <w:rPr>
          <w:color w:val="00b050"/>
          <w:sz w:val="20"/>
          <w:szCs w:val="20"/>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jc w:val="both"/>
        <w:rPr>
          <w:sz w:val="20"/>
          <w:szCs w:val="20"/>
          <w:highlight w:val="white"/>
        </w:rPr>
      </w:pPr>
      <w:r w:rsidDel="00000000" w:rsidR="00000000" w:rsidRPr="00000000">
        <w:rPr>
          <w:sz w:val="20"/>
          <w:szCs w:val="20"/>
          <w:highlight w:val="white"/>
          <w:rtl w:val="0"/>
        </w:rPr>
        <w:t xml:space="preserve">Algunos de los elementos a tener presente</w:t>
      </w:r>
      <w:del w:author="JHON JAIRO RODRIGUEZ PEREZ" w:id="45" w:date="2022-07-19T07:23:00Z">
        <w:r w:rsidDel="00000000" w:rsidR="00000000" w:rsidRPr="00000000">
          <w:rPr>
            <w:sz w:val="20"/>
            <w:szCs w:val="20"/>
            <w:highlight w:val="white"/>
            <w:rtl w:val="0"/>
          </w:rPr>
          <w:delText xml:space="preserve">s</w:delText>
        </w:r>
      </w:del>
      <w:r w:rsidDel="00000000" w:rsidR="00000000" w:rsidRPr="00000000">
        <w:rPr>
          <w:sz w:val="20"/>
          <w:szCs w:val="20"/>
          <w:highlight w:val="white"/>
          <w:rtl w:val="0"/>
        </w:rPr>
        <w:t xml:space="preserve"> cuando se construye un mapa de la empatía</w:t>
      </w:r>
      <w:ins w:author="JHON JAIRO RODRIGUEZ PEREZ" w:id="46" w:date="2022-07-19T07:23:00Z">
        <w:r w:rsidDel="00000000" w:rsidR="00000000" w:rsidRPr="00000000">
          <w:rPr>
            <w:sz w:val="20"/>
            <w:szCs w:val="20"/>
            <w:highlight w:val="white"/>
            <w:rtl w:val="0"/>
          </w:rPr>
          <w:t xml:space="preserve">,</w:t>
        </w:r>
      </w:ins>
      <w:r w:rsidDel="00000000" w:rsidR="00000000" w:rsidRPr="00000000">
        <w:rPr>
          <w:sz w:val="20"/>
          <w:szCs w:val="20"/>
          <w:highlight w:val="white"/>
          <w:rtl w:val="0"/>
        </w:rPr>
        <w:t xml:space="preserve"> corresponden con características personales o de historia de vida, como se puede apreciar a manera de información en el siguiente ejemplo:</w:t>
      </w:r>
    </w:p>
    <w:p w:rsidR="00000000" w:rsidDel="00000000" w:rsidP="00000000" w:rsidRDefault="00000000" w:rsidRPr="00000000" w14:paraId="00000069">
      <w:pP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6600825" cy="3409950"/>
                <wp:effectExtent b="0" l="0" r="0" t="0"/>
                <wp:wrapNone/>
                <wp:docPr id="10" name=""/>
                <a:graphic>
                  <a:graphicData uri="http://schemas.microsoft.com/office/word/2010/wordprocessingShape">
                    <wps:wsp>
                      <wps:cNvSpPr/>
                      <wps:cNvPr id="11" name="Shape 11"/>
                      <wps:spPr>
                        <a:xfrm>
                          <a:off x="2064638" y="2094075"/>
                          <a:ext cx="6562725" cy="33718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Sandra tiene 40 años y vive en Bucaramanga desde hace 20 años. Nació y vivió en Medellín hasta que se trasladó a estudiar iencias conómicas a la capital de Santander, en donde está instalada desde entonces. Pertenece a una familia de 3 hermanas siendo ella la mediana y la única que vive fuera de Medellín. Suele visitar siempre a su familia en navidad.</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Frecuentemente realiza viajes por sus actividades laborales, permitiéndole conocer diferentes culturas y comunidades. Sus jornadas de trabajo son largas, e incluso varios fines de semana debe trabajar en casa, con poca diferenciación entre el tiempo de ocio y ocupación, con lo cual maneja altos niveles de estrés.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estabilidad laboral, junto con unas pequeñas inversiones, le permite vivir con holgura, y tener un poder adquisitivo alto, que se demuestra en una vida cómoda, uso de ropa de marca, visita permanente a restaurantes gourmet, y sobre todo la compra de productos de belleza de alto costo.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En cuanto a su relación familiar, vive con su esposo desde hace 10 años, y tiene un hijo de 5 años. Considera que tiene una muy buena relación de pareja, en donde se comparten las tareas del hogar, aunque también cuentan con la ayuda de una persona 3 veces por semana. En semana dedican un día para salir con su hijo a jugar o a cenar, y los sábados, lo aprovechan en pareja. Ella, su esposo e incluso su hijo, son vegetarianos; en el hogar son muy conscientes del cambio climático y la importancia de cuidar el planeta, por ello, consumen productos orgánicos de cultivo ecológico.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114300</wp:posOffset>
                </wp:positionV>
                <wp:extent cx="6600825" cy="3409950"/>
                <wp:effectExtent b="0" l="0" r="0" t="0"/>
                <wp:wrapNone/>
                <wp:docPr id="1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6600825" cy="3409950"/>
                        </a:xfrm>
                        <a:prstGeom prst="rect"/>
                        <a:ln/>
                      </pic:spPr>
                    </pic:pic>
                  </a:graphicData>
                </a:graphic>
              </wp:anchor>
            </w:drawing>
          </mc:Fallback>
        </mc:AlternateContent>
      </w:r>
    </w:p>
    <w:p w:rsidR="00000000" w:rsidDel="00000000" w:rsidP="00000000" w:rsidRDefault="00000000" w:rsidRPr="00000000" w14:paraId="0000006A">
      <w:pPr>
        <w:jc w:val="both"/>
        <w:rPr>
          <w:sz w:val="20"/>
          <w:szCs w:val="20"/>
          <w:highlight w:val="white"/>
        </w:rPr>
      </w:pPr>
      <w:r w:rsidDel="00000000" w:rsidR="00000000" w:rsidRPr="00000000">
        <w:rPr>
          <w:rtl w:val="0"/>
        </w:rPr>
      </w:r>
    </w:p>
    <w:p w:rsidR="00000000" w:rsidDel="00000000" w:rsidP="00000000" w:rsidRDefault="00000000" w:rsidRPr="00000000" w14:paraId="0000006B">
      <w:pPr>
        <w:jc w:val="both"/>
        <w:rPr>
          <w:sz w:val="20"/>
          <w:szCs w:val="20"/>
          <w:highlight w:val="white"/>
        </w:rPr>
      </w:pPr>
      <w:r w:rsidDel="00000000" w:rsidR="00000000" w:rsidRPr="00000000">
        <w:rPr>
          <w:rtl w:val="0"/>
        </w:rPr>
      </w:r>
    </w:p>
    <w:p w:rsidR="00000000" w:rsidDel="00000000" w:rsidP="00000000" w:rsidRDefault="00000000" w:rsidRPr="00000000" w14:paraId="0000006C">
      <w:pPr>
        <w:jc w:val="both"/>
        <w:rPr>
          <w:sz w:val="20"/>
          <w:szCs w:val="20"/>
          <w:highlight w:val="white"/>
        </w:rPr>
      </w:pPr>
      <w:r w:rsidDel="00000000" w:rsidR="00000000" w:rsidRPr="00000000">
        <w:rPr>
          <w:rtl w:val="0"/>
        </w:rPr>
      </w:r>
    </w:p>
    <w:p w:rsidR="00000000" w:rsidDel="00000000" w:rsidP="00000000" w:rsidRDefault="00000000" w:rsidRPr="00000000" w14:paraId="0000006D">
      <w:pPr>
        <w:jc w:val="both"/>
        <w:rPr>
          <w:sz w:val="20"/>
          <w:szCs w:val="20"/>
          <w:highlight w:val="white"/>
        </w:rPr>
      </w:pPr>
      <w:r w:rsidDel="00000000" w:rsidR="00000000" w:rsidRPr="00000000">
        <w:rPr>
          <w:rtl w:val="0"/>
        </w:rPr>
      </w:r>
    </w:p>
    <w:p w:rsidR="00000000" w:rsidDel="00000000" w:rsidP="00000000" w:rsidRDefault="00000000" w:rsidRPr="00000000" w14:paraId="0000006E">
      <w:pPr>
        <w:jc w:val="both"/>
        <w:rPr>
          <w:sz w:val="20"/>
          <w:szCs w:val="20"/>
          <w:highlight w:val="white"/>
        </w:rPr>
      </w:pPr>
      <w:r w:rsidDel="00000000" w:rsidR="00000000" w:rsidRPr="00000000">
        <w:rPr>
          <w:rtl w:val="0"/>
        </w:rPr>
      </w:r>
    </w:p>
    <w:p w:rsidR="00000000" w:rsidDel="00000000" w:rsidP="00000000" w:rsidRDefault="00000000" w:rsidRPr="00000000" w14:paraId="0000006F">
      <w:pPr>
        <w:jc w:val="both"/>
        <w:rPr>
          <w:sz w:val="20"/>
          <w:szCs w:val="20"/>
          <w:highlight w:val="white"/>
        </w:rPr>
      </w:pPr>
      <w:r w:rsidDel="00000000" w:rsidR="00000000" w:rsidRPr="00000000">
        <w:rPr>
          <w:rtl w:val="0"/>
        </w:rPr>
      </w:r>
    </w:p>
    <w:p w:rsidR="00000000" w:rsidDel="00000000" w:rsidP="00000000" w:rsidRDefault="00000000" w:rsidRPr="00000000" w14:paraId="00000070">
      <w:pPr>
        <w:jc w:val="both"/>
        <w:rPr>
          <w:sz w:val="20"/>
          <w:szCs w:val="20"/>
          <w:highlight w:val="white"/>
        </w:rPr>
      </w:pPr>
      <w:r w:rsidDel="00000000" w:rsidR="00000000" w:rsidRPr="00000000">
        <w:rPr>
          <w:rtl w:val="0"/>
        </w:rPr>
      </w:r>
    </w:p>
    <w:p w:rsidR="00000000" w:rsidDel="00000000" w:rsidP="00000000" w:rsidRDefault="00000000" w:rsidRPr="00000000" w14:paraId="00000071">
      <w:pPr>
        <w:jc w:val="both"/>
        <w:rPr>
          <w:sz w:val="20"/>
          <w:szCs w:val="20"/>
          <w:highlight w:val="white"/>
        </w:rPr>
      </w:pPr>
      <w:r w:rsidDel="00000000" w:rsidR="00000000" w:rsidRPr="00000000">
        <w:rPr>
          <w:rtl w:val="0"/>
        </w:rPr>
      </w:r>
    </w:p>
    <w:p w:rsidR="00000000" w:rsidDel="00000000" w:rsidP="00000000" w:rsidRDefault="00000000" w:rsidRPr="00000000" w14:paraId="00000072">
      <w:pPr>
        <w:jc w:val="both"/>
        <w:rPr>
          <w:sz w:val="20"/>
          <w:szCs w:val="20"/>
          <w:highlight w:val="white"/>
        </w:rPr>
      </w:pPr>
      <w:r w:rsidDel="00000000" w:rsidR="00000000" w:rsidRPr="00000000">
        <w:rPr>
          <w:rtl w:val="0"/>
        </w:rPr>
      </w:r>
    </w:p>
    <w:p w:rsidR="00000000" w:rsidDel="00000000" w:rsidP="00000000" w:rsidRDefault="00000000" w:rsidRPr="00000000" w14:paraId="00000073">
      <w:pPr>
        <w:jc w:val="both"/>
        <w:rPr>
          <w:sz w:val="20"/>
          <w:szCs w:val="20"/>
          <w:highlight w:val="white"/>
        </w:rPr>
      </w:pPr>
      <w:r w:rsidDel="00000000" w:rsidR="00000000" w:rsidRPr="00000000">
        <w:rPr>
          <w:rtl w:val="0"/>
        </w:rPr>
      </w:r>
    </w:p>
    <w:p w:rsidR="00000000" w:rsidDel="00000000" w:rsidP="00000000" w:rsidRDefault="00000000" w:rsidRPr="00000000" w14:paraId="00000074">
      <w:pPr>
        <w:jc w:val="both"/>
        <w:rPr>
          <w:sz w:val="20"/>
          <w:szCs w:val="20"/>
          <w:highlight w:val="white"/>
        </w:rPr>
      </w:pPr>
      <w:r w:rsidDel="00000000" w:rsidR="00000000" w:rsidRPr="00000000">
        <w:rPr>
          <w:rtl w:val="0"/>
        </w:rPr>
      </w:r>
    </w:p>
    <w:p w:rsidR="00000000" w:rsidDel="00000000" w:rsidP="00000000" w:rsidRDefault="00000000" w:rsidRPr="00000000" w14:paraId="00000075">
      <w:pPr>
        <w:jc w:val="both"/>
        <w:rPr>
          <w:sz w:val="20"/>
          <w:szCs w:val="20"/>
          <w:highlight w:val="white"/>
        </w:rPr>
      </w:pPr>
      <w:r w:rsidDel="00000000" w:rsidR="00000000" w:rsidRPr="00000000">
        <w:rPr>
          <w:rtl w:val="0"/>
        </w:rPr>
      </w:r>
    </w:p>
    <w:p w:rsidR="00000000" w:rsidDel="00000000" w:rsidP="00000000" w:rsidRDefault="00000000" w:rsidRPr="00000000" w14:paraId="00000076">
      <w:pPr>
        <w:jc w:val="both"/>
        <w:rPr>
          <w:sz w:val="20"/>
          <w:szCs w:val="20"/>
          <w:highlight w:val="white"/>
        </w:rPr>
      </w:pPr>
      <w:r w:rsidDel="00000000" w:rsidR="00000000" w:rsidRPr="00000000">
        <w:rPr>
          <w:rtl w:val="0"/>
        </w:rPr>
      </w:r>
    </w:p>
    <w:p w:rsidR="00000000" w:rsidDel="00000000" w:rsidP="00000000" w:rsidRDefault="00000000" w:rsidRPr="00000000" w14:paraId="00000077">
      <w:pPr>
        <w:jc w:val="both"/>
        <w:rPr>
          <w:sz w:val="20"/>
          <w:szCs w:val="20"/>
          <w:highlight w:val="white"/>
        </w:rPr>
      </w:pPr>
      <w:r w:rsidDel="00000000" w:rsidR="00000000" w:rsidRPr="00000000">
        <w:rPr>
          <w:rtl w:val="0"/>
        </w:rPr>
      </w:r>
    </w:p>
    <w:p w:rsidR="00000000" w:rsidDel="00000000" w:rsidP="00000000" w:rsidRDefault="00000000" w:rsidRPr="00000000" w14:paraId="00000078">
      <w:pPr>
        <w:jc w:val="both"/>
        <w:rPr>
          <w:sz w:val="20"/>
          <w:szCs w:val="20"/>
          <w:highlight w:val="white"/>
        </w:rPr>
      </w:pPr>
      <w:r w:rsidDel="00000000" w:rsidR="00000000" w:rsidRPr="00000000">
        <w:rPr>
          <w:rtl w:val="0"/>
        </w:rPr>
      </w:r>
    </w:p>
    <w:p w:rsidR="00000000" w:rsidDel="00000000" w:rsidP="00000000" w:rsidRDefault="00000000" w:rsidRPr="00000000" w14:paraId="00000079">
      <w:pPr>
        <w:jc w:val="both"/>
        <w:rPr>
          <w:sz w:val="20"/>
          <w:szCs w:val="20"/>
          <w:highlight w:val="white"/>
        </w:rPr>
      </w:pPr>
      <w:r w:rsidDel="00000000" w:rsidR="00000000" w:rsidRPr="00000000">
        <w:rPr>
          <w:rtl w:val="0"/>
        </w:rPr>
      </w:r>
    </w:p>
    <w:p w:rsidR="00000000" w:rsidDel="00000000" w:rsidP="00000000" w:rsidRDefault="00000000" w:rsidRPr="00000000" w14:paraId="0000007A">
      <w:pPr>
        <w:jc w:val="both"/>
        <w:rPr>
          <w:sz w:val="20"/>
          <w:szCs w:val="20"/>
          <w:highlight w:val="white"/>
        </w:rPr>
      </w:pPr>
      <w:r w:rsidDel="00000000" w:rsidR="00000000" w:rsidRPr="00000000">
        <w:rPr>
          <w:rtl w:val="0"/>
        </w:rPr>
      </w:r>
    </w:p>
    <w:p w:rsidR="00000000" w:rsidDel="00000000" w:rsidP="00000000" w:rsidRDefault="00000000" w:rsidRPr="00000000" w14:paraId="0000007B">
      <w:pPr>
        <w:jc w:val="both"/>
        <w:rPr>
          <w:sz w:val="20"/>
          <w:szCs w:val="20"/>
          <w:highlight w:val="white"/>
        </w:rPr>
      </w:pPr>
      <w:r w:rsidDel="00000000" w:rsidR="00000000" w:rsidRPr="00000000">
        <w:rPr>
          <w:rtl w:val="0"/>
        </w:rPr>
      </w:r>
    </w:p>
    <w:p w:rsidR="00000000" w:rsidDel="00000000" w:rsidP="00000000" w:rsidRDefault="00000000" w:rsidRPr="00000000" w14:paraId="0000007C">
      <w:pPr>
        <w:jc w:val="both"/>
        <w:rPr>
          <w:sz w:val="20"/>
          <w:szCs w:val="20"/>
          <w:highlight w:val="white"/>
        </w:rPr>
      </w:pPr>
      <w:r w:rsidDel="00000000" w:rsidR="00000000" w:rsidRPr="00000000">
        <w:rPr>
          <w:rtl w:val="0"/>
        </w:rPr>
      </w:r>
    </w:p>
    <w:p w:rsidR="00000000" w:rsidDel="00000000" w:rsidP="00000000" w:rsidRDefault="00000000" w:rsidRPr="00000000" w14:paraId="0000007D">
      <w:pPr>
        <w:jc w:val="both"/>
        <w:rPr>
          <w:sz w:val="20"/>
          <w:szCs w:val="20"/>
          <w:highlight w:val="white"/>
        </w:rPr>
      </w:pPr>
      <w:r w:rsidDel="00000000" w:rsidR="00000000" w:rsidRPr="00000000">
        <w:rPr>
          <w:rtl w:val="0"/>
        </w:rPr>
      </w:r>
    </w:p>
    <w:p w:rsidR="00000000" w:rsidDel="00000000" w:rsidP="00000000" w:rsidRDefault="00000000" w:rsidRPr="00000000" w14:paraId="0000007E">
      <w:pPr>
        <w:jc w:val="both"/>
        <w:rPr>
          <w:sz w:val="20"/>
          <w:szCs w:val="20"/>
          <w:highlight w:val="white"/>
        </w:rPr>
      </w:pPr>
      <w:r w:rsidDel="00000000" w:rsidR="00000000" w:rsidRPr="00000000">
        <w:rPr>
          <w:rtl w:val="0"/>
        </w:rPr>
      </w:r>
    </w:p>
    <w:p w:rsidR="00000000" w:rsidDel="00000000" w:rsidP="00000000" w:rsidRDefault="00000000" w:rsidRPr="00000000" w14:paraId="0000007F">
      <w:pPr>
        <w:jc w:val="both"/>
        <w:rPr>
          <w:sz w:val="20"/>
          <w:szCs w:val="20"/>
          <w:highlight w:val="white"/>
        </w:rPr>
      </w:pPr>
      <w:r w:rsidDel="00000000" w:rsidR="00000000" w:rsidRPr="00000000">
        <w:rPr>
          <w:rtl w:val="0"/>
        </w:rPr>
      </w:r>
    </w:p>
    <w:p w:rsidR="00000000" w:rsidDel="00000000" w:rsidP="00000000" w:rsidRDefault="00000000" w:rsidRPr="00000000" w14:paraId="00000080">
      <w:pPr>
        <w:jc w:val="both"/>
        <w:rPr>
          <w:b w:val="1"/>
          <w:sz w:val="20"/>
          <w:szCs w:val="20"/>
          <w:highlight w:val="white"/>
        </w:rPr>
      </w:pPr>
      <w:r w:rsidDel="00000000" w:rsidR="00000000" w:rsidRPr="00000000">
        <w:rPr>
          <w:b w:val="1"/>
          <w:sz w:val="20"/>
          <w:szCs w:val="20"/>
          <w:highlight w:val="white"/>
          <w:rtl w:val="0"/>
        </w:rPr>
        <w:t xml:space="preserve">1.3   Propuesta de valor</w:t>
      </w:r>
      <w:del w:author="JHON JAIRO RODRIGUEZ PEREZ" w:id="47" w:date="2022-07-19T07:28:00Z">
        <w:r w:rsidDel="00000000" w:rsidR="00000000" w:rsidRPr="00000000">
          <w:rPr>
            <w:b w:val="1"/>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081">
      <w:pPr>
        <w:jc w:val="both"/>
        <w:rPr>
          <w:sz w:val="20"/>
          <w:szCs w:val="20"/>
          <w:highlight w:val="white"/>
        </w:rPr>
      </w:pPr>
      <w:r w:rsidDel="00000000" w:rsidR="00000000" w:rsidRPr="00000000">
        <w:rPr>
          <w:rtl w:val="0"/>
        </w:rPr>
      </w:r>
    </w:p>
    <w:p w:rsidR="00000000" w:rsidDel="00000000" w:rsidP="00000000" w:rsidRDefault="00000000" w:rsidRPr="00000000" w14:paraId="00000082">
      <w:pPr>
        <w:jc w:val="both"/>
        <w:rPr>
          <w:sz w:val="20"/>
          <w:szCs w:val="20"/>
          <w:highlight w:val="white"/>
        </w:rPr>
      </w:pPr>
      <w:r w:rsidDel="00000000" w:rsidR="00000000" w:rsidRPr="00000000">
        <w:rPr>
          <w:sz w:val="20"/>
          <w:szCs w:val="20"/>
          <w:highlight w:val="white"/>
          <w:rtl w:val="0"/>
        </w:rPr>
        <w:t xml:space="preserve">La promesa o propuesta de valor es uno de los aspectos fundamentales para la empresa, de ella depende la fidelización del cliente, la perpetuación del buen nombre y la capacidad de satisfacer la demanda a través de repensar los productos y servicios ofrecidos.  Es por ello que se debe marcar la diferencia con la competencia, conociendo muy bien al cliente y ofreciéndole productos o servicios con un valor diferencial que logre resolver de manera ágil y completa, los requerimientos del visitante. </w:t>
      </w:r>
    </w:p>
    <w:p w:rsidR="00000000" w:rsidDel="00000000" w:rsidP="00000000" w:rsidRDefault="00000000" w:rsidRPr="00000000" w14:paraId="00000083">
      <w:pPr>
        <w:jc w:val="both"/>
        <w:rPr>
          <w:sz w:val="20"/>
          <w:szCs w:val="20"/>
          <w:highlight w:val="white"/>
        </w:rPr>
      </w:pPr>
      <w:r w:rsidDel="00000000" w:rsidR="00000000" w:rsidRPr="00000000">
        <w:rPr>
          <w:rtl w:val="0"/>
        </w:rPr>
      </w:r>
    </w:p>
    <w:p w:rsidR="00000000" w:rsidDel="00000000" w:rsidP="00000000" w:rsidRDefault="00000000" w:rsidRPr="00000000" w14:paraId="00000084">
      <w:pPr>
        <w:jc w:val="both"/>
        <w:rPr>
          <w:sz w:val="20"/>
          <w:szCs w:val="20"/>
          <w:highlight w:val="white"/>
        </w:rPr>
      </w:pPr>
      <w:r w:rsidDel="00000000" w:rsidR="00000000" w:rsidRPr="00000000">
        <w:rPr>
          <w:sz w:val="20"/>
          <w:szCs w:val="20"/>
          <w:highlight w:val="white"/>
          <w:rtl w:val="0"/>
        </w:rPr>
        <w:t xml:space="preserve">Una vez se identifica el perfil del cliente, se puede definir la propuesta de valor tomando los siguientes elementos:</w:t>
      </w:r>
    </w:p>
    <w:p w:rsidR="00000000" w:rsidDel="00000000" w:rsidP="00000000" w:rsidRDefault="00000000" w:rsidRPr="00000000" w14:paraId="00000085">
      <w:pPr>
        <w:jc w:val="both"/>
        <w:rPr>
          <w:sz w:val="20"/>
          <w:szCs w:val="20"/>
          <w:highlight w:val="white"/>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175250" cy="727075"/>
                <wp:effectExtent b="0" l="0" r="0" t="0"/>
                <wp:wrapNone/>
                <wp:docPr id="14" name=""/>
                <a:graphic>
                  <a:graphicData uri="http://schemas.microsoft.com/office/word/2010/wordprocessingShape">
                    <wps:wsp>
                      <wps:cNvSpPr/>
                      <wps:cNvPr id="15" name="Shape 15"/>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DI_CF07_1.3_Propuesta_de_valor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175250" cy="727075"/>
                <wp:effectExtent b="0" l="0" r="0" t="0"/>
                <wp:wrapNone/>
                <wp:docPr id="14"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175250" cy="727075"/>
                        </a:xfrm>
                        <a:prstGeom prst="rect"/>
                        <a:ln/>
                      </pic:spPr>
                    </pic:pic>
                  </a:graphicData>
                </a:graphic>
              </wp:anchor>
            </w:drawing>
          </mc:Fallback>
        </mc:AlternateConten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           </w:t>
      </w:r>
      <w:commentRangeStart w:id="3"/>
      <w:r w:rsidDel="00000000" w:rsidR="00000000" w:rsidRPr="00000000">
        <w:rPr>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A">
      <w:pPr>
        <w:jc w:val="both"/>
        <w:rPr>
          <w:sz w:val="20"/>
          <w:szCs w:val="20"/>
        </w:rPr>
      </w:pPr>
      <w:r w:rsidDel="00000000" w:rsidR="00000000" w:rsidRPr="00000000">
        <w:rPr>
          <w:rtl w:val="0"/>
        </w:rPr>
      </w:r>
    </w:p>
    <w:p w:rsidR="00000000" w:rsidDel="00000000" w:rsidP="00000000" w:rsidRDefault="00000000" w:rsidRPr="00000000" w14:paraId="0000008B">
      <w:pPr>
        <w:jc w:val="both"/>
        <w:rPr>
          <w:b w:val="1"/>
          <w:sz w:val="20"/>
          <w:szCs w:val="20"/>
          <w:highlight w:val="white"/>
        </w:rPr>
      </w:pPr>
      <w:r w:rsidDel="00000000" w:rsidR="00000000" w:rsidRPr="00000000">
        <w:rPr>
          <w:rtl w:val="0"/>
        </w:rPr>
      </w:r>
    </w:p>
    <w:p w:rsidR="00000000" w:rsidDel="00000000" w:rsidP="00000000" w:rsidRDefault="00000000" w:rsidRPr="00000000" w14:paraId="0000008C">
      <w:pPr>
        <w:jc w:val="both"/>
        <w:rPr>
          <w:sz w:val="20"/>
          <w:szCs w:val="20"/>
          <w:highlight w:val="white"/>
        </w:rPr>
      </w:pPr>
      <w:r w:rsidDel="00000000" w:rsidR="00000000" w:rsidRPr="00000000">
        <w:rPr>
          <w:rtl w:val="0"/>
        </w:rPr>
      </w:r>
    </w:p>
    <w:p w:rsidR="00000000" w:rsidDel="00000000" w:rsidP="00000000" w:rsidRDefault="00000000" w:rsidRPr="00000000" w14:paraId="0000008D">
      <w:pPr>
        <w:jc w:val="both"/>
        <w:rPr>
          <w:sz w:val="20"/>
          <w:szCs w:val="20"/>
          <w:highlight w:val="white"/>
        </w:rPr>
      </w:pPr>
      <w:r w:rsidDel="00000000" w:rsidR="00000000" w:rsidRPr="00000000">
        <w:rPr>
          <w:sz w:val="20"/>
          <w:szCs w:val="20"/>
          <w:highlight w:val="white"/>
          <w:rtl w:val="0"/>
        </w:rPr>
        <w:t xml:space="preserve">A continuación, </w:t>
      </w:r>
      <w:ins w:author="JHON JAIRO RODRIGUEZ PEREZ" w:id="48" w:date="2022-07-19T07:31:00Z">
        <w:r w:rsidDel="00000000" w:rsidR="00000000" w:rsidRPr="00000000">
          <w:rPr>
            <w:sz w:val="20"/>
            <w:szCs w:val="20"/>
            <w:highlight w:val="white"/>
            <w:rtl w:val="0"/>
          </w:rPr>
          <w:t xml:space="preserve">se presenta </w:t>
        </w:r>
      </w:ins>
      <w:r w:rsidDel="00000000" w:rsidR="00000000" w:rsidRPr="00000000">
        <w:rPr>
          <w:sz w:val="20"/>
          <w:szCs w:val="20"/>
          <w:highlight w:val="white"/>
          <w:rtl w:val="0"/>
        </w:rPr>
        <w:t xml:space="preserve">un modelo de plantilla para representación simplificada de una situación actual o hipotética para hacer propuesta de valor de acuerdo con necesidades de clientes</w:t>
      </w:r>
      <w:ins w:author="JHON JAIRO RODRIGUEZ PEREZ" w:id="49" w:date="2022-07-19T07:31:00Z">
        <w:r w:rsidDel="00000000" w:rsidR="00000000" w:rsidRPr="00000000">
          <w:rPr>
            <w:sz w:val="20"/>
            <w:szCs w:val="20"/>
            <w:highlight w:val="white"/>
            <w:rtl w:val="0"/>
          </w:rPr>
          <w:t xml:space="preserve"> (ver figura 2)</w:t>
        </w:r>
      </w:ins>
      <w:r w:rsidDel="00000000" w:rsidR="00000000" w:rsidRPr="00000000">
        <w:rPr>
          <w:sz w:val="20"/>
          <w:szCs w:val="20"/>
          <w:highlight w:val="white"/>
          <w:rtl w:val="0"/>
        </w:rPr>
        <w:t xml:space="preserve">:</w:t>
      </w:r>
    </w:p>
    <w:p w:rsidR="00000000" w:rsidDel="00000000" w:rsidP="00000000" w:rsidRDefault="00000000" w:rsidRPr="00000000" w14:paraId="0000008E">
      <w:pPr>
        <w:jc w:val="both"/>
        <w:rPr>
          <w:sz w:val="20"/>
          <w:szCs w:val="20"/>
          <w:highlight w:val="white"/>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b w:val="1"/>
          <w:sz w:val="20"/>
          <w:szCs w:val="20"/>
          <w:highlight w:val="white"/>
          <w:rtl w:val="0"/>
        </w:rPr>
        <w:t xml:space="preserve">Figura 2</w:t>
      </w:r>
      <w:del w:author="JHON JAIRO RODRIGUEZ PEREZ" w:id="50" w:date="2022-07-19T07:31:00Z">
        <w:r w:rsidDel="00000000" w:rsidR="00000000" w:rsidRPr="00000000">
          <w:rPr>
            <w:b w:val="1"/>
            <w:sz w:val="20"/>
            <w:szCs w:val="20"/>
            <w:highlight w:val="white"/>
            <w:rtl w:val="0"/>
          </w:rPr>
          <w:delText xml:space="preserve">.  </w:delText>
        </w:r>
      </w:del>
      <w:r w:rsidDel="00000000" w:rsidR="00000000" w:rsidRPr="00000000">
        <w:rPr>
          <w:rtl w:val="0"/>
        </w:rPr>
      </w:r>
    </w:p>
    <w:p w:rsidR="00000000" w:rsidDel="00000000" w:rsidP="00000000" w:rsidRDefault="00000000" w:rsidRPr="00000000" w14:paraId="00000090">
      <w:pPr>
        <w:rPr>
          <w:i w:val="1"/>
          <w:sz w:val="20"/>
          <w:szCs w:val="20"/>
          <w:highlight w:val="white"/>
        </w:rPr>
      </w:pPr>
      <w:r w:rsidDel="00000000" w:rsidR="00000000" w:rsidRPr="00000000">
        <w:rPr>
          <w:i w:val="1"/>
          <w:sz w:val="20"/>
          <w:szCs w:val="20"/>
          <w:highlight w:val="white"/>
          <w:rtl w:val="0"/>
        </w:rPr>
        <w:t xml:space="preserve">El cliente y sus necesidades.</w:t>
      </w:r>
    </w:p>
    <w:p w:rsidR="00000000" w:rsidDel="00000000" w:rsidP="00000000" w:rsidRDefault="00000000" w:rsidRPr="00000000" w14:paraId="00000091">
      <w:pPr>
        <w:jc w:val="both"/>
        <w:rPr>
          <w:sz w:val="20"/>
          <w:szCs w:val="20"/>
          <w:highlight w:val="white"/>
        </w:rPr>
      </w:pPr>
      <w:r w:rsidDel="00000000" w:rsidR="00000000" w:rsidRPr="00000000">
        <w:rPr>
          <w:rtl w:val="0"/>
        </w:rPr>
      </w:r>
    </w:p>
    <w:p w:rsidR="00000000" w:rsidDel="00000000" w:rsidP="00000000" w:rsidRDefault="00000000" w:rsidRPr="00000000" w14:paraId="00000092">
      <w:pPr>
        <w:jc w:val="center"/>
        <w:rPr>
          <w:sz w:val="20"/>
          <w:szCs w:val="20"/>
          <w:highlight w:val="white"/>
        </w:rPr>
      </w:pPr>
      <w:r w:rsidDel="00000000" w:rsidR="00000000" w:rsidRPr="00000000">
        <w:rPr>
          <w:rtl w:val="0"/>
        </w:rPr>
        <w:t xml:space="preserve">     </w:t>
      </w:r>
      <w:commentRangeStart w:id="4"/>
      <w:r w:rsidDel="00000000" w:rsidR="00000000" w:rsidRPr="00000000">
        <w:rPr>
          <w:sz w:val="20"/>
          <w:szCs w:val="20"/>
          <w:highlight w:val="white"/>
        </w:rPr>
        <w:drawing>
          <wp:inline distB="0" distT="0" distL="0" distR="0">
            <wp:extent cx="4281936" cy="2772530"/>
            <wp:effectExtent b="0" l="0" r="0" t="0"/>
            <wp:docPr id="3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281936" cy="277253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3">
      <w:pPr>
        <w:jc w:val="both"/>
        <w:rPr>
          <w:sz w:val="20"/>
          <w:szCs w:val="20"/>
          <w:highlight w:val="white"/>
        </w:rPr>
      </w:pPr>
      <w:r w:rsidDel="00000000" w:rsidR="00000000" w:rsidRPr="00000000">
        <w:rPr>
          <w:rtl w:val="0"/>
        </w:rPr>
      </w:r>
    </w:p>
    <w:p w:rsidR="00000000" w:rsidDel="00000000" w:rsidP="00000000" w:rsidRDefault="00000000" w:rsidRPr="00000000" w14:paraId="00000094">
      <w:pPr>
        <w:jc w:val="center"/>
        <w:rPr>
          <w:sz w:val="20"/>
          <w:szCs w:val="20"/>
          <w:highlight w:val="white"/>
        </w:rPr>
      </w:pPr>
      <w:r w:rsidDel="00000000" w:rsidR="00000000" w:rsidRPr="00000000">
        <w:rPr>
          <w:color w:val="202124"/>
          <w:sz w:val="20"/>
          <w:szCs w:val="20"/>
          <w:highlight w:val="white"/>
          <w:rtl w:val="0"/>
        </w:rPr>
        <w:t xml:space="preserve">Nota</w:t>
      </w:r>
      <w:ins w:author="JHON JAIRO RODRIGUEZ PEREZ" w:id="51" w:date="2022-07-19T07:31:00Z">
        <w:r w:rsidDel="00000000" w:rsidR="00000000" w:rsidRPr="00000000">
          <w:rPr>
            <w:color w:val="202124"/>
            <w:sz w:val="20"/>
            <w:szCs w:val="20"/>
            <w:highlight w:val="white"/>
            <w:rtl w:val="0"/>
          </w:rPr>
          <w:t xml:space="preserve">.</w:t>
        </w:r>
      </w:ins>
      <w:del w:author="JHON JAIRO RODRIGUEZ PEREZ" w:id="51" w:date="2022-07-19T07:31:00Z">
        <w:r w:rsidDel="00000000" w:rsidR="00000000" w:rsidRPr="00000000">
          <w:rPr>
            <w:color w:val="202124"/>
            <w:sz w:val="20"/>
            <w:szCs w:val="20"/>
            <w:highlight w:val="white"/>
            <w:rtl w:val="0"/>
          </w:rPr>
          <w:delText xml:space="preserve">:</w:delText>
        </w:r>
      </w:del>
      <w:r w:rsidDel="00000000" w:rsidR="00000000" w:rsidRPr="00000000">
        <w:rPr>
          <w:color w:val="202124"/>
          <w:sz w:val="20"/>
          <w:szCs w:val="20"/>
          <w:highlight w:val="white"/>
          <w:rtl w:val="0"/>
        </w:rPr>
        <w:t xml:space="preserve"> Modelo de Gray, D</w:t>
      </w:r>
      <w:del w:author="JHON JAIRO RODRIGUEZ PEREZ" w:id="52" w:date="2022-07-19T07:31:00Z">
        <w:r w:rsidDel="00000000" w:rsidR="00000000" w:rsidRPr="00000000">
          <w:rPr>
            <w:color w:val="202124"/>
            <w:sz w:val="20"/>
            <w:szCs w:val="20"/>
            <w:highlight w:val="white"/>
            <w:rtl w:val="0"/>
          </w:rPr>
          <w:delText xml:space="preserve">. 2009</w:delText>
        </w:r>
      </w:del>
      <w:r w:rsidDel="00000000" w:rsidR="00000000" w:rsidRPr="00000000">
        <w:rPr>
          <w:color w:val="202124"/>
          <w:sz w:val="20"/>
          <w:szCs w:val="20"/>
          <w:highlight w:val="white"/>
          <w:rtl w:val="0"/>
        </w:rPr>
        <w:t xml:space="preserve">.  Recuperado de INCIPY </w:t>
      </w:r>
      <w:ins w:author="JHON JAIRO RODRIGUEZ PEREZ" w:id="53" w:date="2022-07-19T07:32:00Z">
        <w:r w:rsidDel="00000000" w:rsidR="00000000" w:rsidRPr="00000000">
          <w:rPr>
            <w:color w:val="202124"/>
            <w:sz w:val="20"/>
            <w:szCs w:val="20"/>
            <w:highlight w:val="white"/>
            <w:rtl w:val="0"/>
          </w:rPr>
          <w:t xml:space="preserve">(</w:t>
        </w:r>
      </w:ins>
      <w:r w:rsidDel="00000000" w:rsidR="00000000" w:rsidRPr="00000000">
        <w:rPr>
          <w:color w:val="202124"/>
          <w:sz w:val="20"/>
          <w:szCs w:val="20"/>
          <w:highlight w:val="white"/>
          <w:rtl w:val="0"/>
        </w:rPr>
        <w:t xml:space="preserve">2021</w:t>
      </w:r>
      <w:ins w:author="JHON JAIRO RODRIGUEZ PEREZ" w:id="54" w:date="2022-07-19T07:32:00Z">
        <w:r w:rsidDel="00000000" w:rsidR="00000000" w:rsidRPr="00000000">
          <w:rPr>
            <w:color w:val="202124"/>
            <w:sz w:val="20"/>
            <w:szCs w:val="20"/>
            <w:highlight w:val="white"/>
            <w:rtl w:val="0"/>
          </w:rPr>
          <w:t xml:space="preserve">)</w:t>
        </w:r>
      </w:ins>
      <w:r w:rsidDel="00000000" w:rsidR="00000000" w:rsidRPr="00000000">
        <w:rPr>
          <w:color w:val="202124"/>
          <w:sz w:val="20"/>
          <w:szCs w:val="20"/>
          <w:highlight w:val="white"/>
          <w:rtl w:val="0"/>
        </w:rPr>
        <w:t xml:space="preserve">.</w:t>
      </w:r>
      <w:r w:rsidDel="00000000" w:rsidR="00000000" w:rsidRPr="00000000">
        <w:rPr>
          <w:rtl w:val="0"/>
        </w:rPr>
      </w:r>
    </w:p>
    <w:p w:rsidR="00000000" w:rsidDel="00000000" w:rsidP="00000000" w:rsidRDefault="00000000" w:rsidRPr="00000000" w14:paraId="00000095">
      <w:pPr>
        <w:jc w:val="both"/>
        <w:rPr>
          <w:sz w:val="20"/>
          <w:szCs w:val="20"/>
          <w:highlight w:val="white"/>
        </w:rPr>
      </w:pPr>
      <w:r w:rsidDel="00000000" w:rsidR="00000000" w:rsidRPr="00000000">
        <w:rPr>
          <w:rtl w:val="0"/>
        </w:rPr>
      </w:r>
    </w:p>
    <w:p w:rsidR="00000000" w:rsidDel="00000000" w:rsidP="00000000" w:rsidRDefault="00000000" w:rsidRPr="00000000" w14:paraId="00000096">
      <w:pPr>
        <w:numPr>
          <w:ilvl w:val="3"/>
          <w:numId w:val="3"/>
        </w:numPr>
        <w:pBdr>
          <w:top w:space="0" w:sz="0" w:val="nil"/>
          <w:left w:space="0" w:sz="0" w:val="nil"/>
          <w:bottom w:space="0" w:sz="0" w:val="nil"/>
          <w:right w:space="0" w:sz="0" w:val="nil"/>
          <w:between w:space="0" w:sz="0" w:val="nil"/>
        </w:pBdr>
        <w:ind w:left="360" w:hanging="360"/>
        <w:jc w:val="both"/>
        <w:rPr>
          <w:color w:val="000000"/>
          <w:sz w:val="20"/>
          <w:szCs w:val="20"/>
          <w:highlight w:val="white"/>
        </w:rPr>
      </w:pPr>
      <w:r w:rsidDel="00000000" w:rsidR="00000000" w:rsidRPr="00000000">
        <w:rPr>
          <w:b w:val="1"/>
          <w:color w:val="000000"/>
          <w:sz w:val="20"/>
          <w:szCs w:val="20"/>
          <w:highlight w:val="white"/>
          <w:rtl w:val="0"/>
        </w:rPr>
        <w:t xml:space="preserve">Planificación interpretativa</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1843"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Para presentarle a los visitantes un lugar de importancia patrimonial, bien sea natural o cultural, se requiere de un proceso de planificación que conlleve a mostrar la oferta de manera ordenada y racional, de esta forma llegar al resultado deseado que es la “interpretación del patrimonio visitado”, lo que se traduce en unos visitantes que comprenden el significado del sitio, lo aprecian y lo disfrutan.</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Esta planificación le permitirá al guía, tener claras las infraestructuras y medios de comunicación </w:t>
      </w:r>
      <w:r w:rsidDel="00000000" w:rsidR="00000000" w:rsidRPr="00000000">
        <w:rPr>
          <w:i w:val="1"/>
          <w:sz w:val="20"/>
          <w:szCs w:val="20"/>
          <w:rtl w:val="0"/>
        </w:rPr>
        <w:t xml:space="preserve">in situ</w:t>
      </w:r>
      <w:r w:rsidDel="00000000" w:rsidR="00000000" w:rsidRPr="00000000">
        <w:rPr>
          <w:sz w:val="20"/>
          <w:szCs w:val="20"/>
          <w:rtl w:val="0"/>
        </w:rPr>
        <w:t xml:space="preserve"> que lograrán comunicar la información del atractivo al visitante, de forma organizada y coherente.</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581650" cy="1000125"/>
                <wp:effectExtent b="0" l="0" r="0" t="0"/>
                <wp:wrapNone/>
                <wp:docPr id="4" name=""/>
                <a:graphic>
                  <a:graphicData uri="http://schemas.microsoft.com/office/word/2010/wordprocessingShape">
                    <wps:wsp>
                      <wps:cNvSpPr/>
                      <wps:cNvPr id="5" name="Shape 5"/>
                      <wps:spPr>
                        <a:xfrm>
                          <a:off x="2564700" y="3289463"/>
                          <a:ext cx="5562600" cy="98107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L</w:t>
                            </w:r>
                            <w:r w:rsidDel="00000000" w:rsidR="00000000" w:rsidRPr="00000000">
                              <w:rPr>
                                <w:rFonts w:ascii="Arial" w:cs="Arial" w:eastAsia="Arial" w:hAnsi="Arial"/>
                                <w:b w:val="0"/>
                                <w:i w:val="0"/>
                                <w:smallCaps w:val="0"/>
                                <w:strike w:val="0"/>
                                <w:color w:val="000000"/>
                                <w:sz w:val="20"/>
                                <w:vertAlign w:val="baseline"/>
                              </w:rPr>
                              <w:t xml:space="preserve">a planificación interpretativa entonces, es un proceso de complejidad que tiene en cuenta las diferentes necesidades y oportunidades para la interpretación y presentación del patrimonio, planteando soluciones racionales y viables. Idealmente, este proceso se debe llevar a cabo en cualquier propuesta de interpretación, bien sea un recorrido auto guiado o en la construcción de un centro de visitantes con exposiciones.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581650" cy="1000125"/>
                <wp:effectExtent b="0" l="0" r="0" t="0"/>
                <wp:wrapNone/>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581650" cy="1000125"/>
                        </a:xfrm>
                        <a:prstGeom prst="rect"/>
                        <a:ln/>
                      </pic:spPr>
                    </pic:pic>
                  </a:graphicData>
                </a:graphic>
              </wp:anchor>
            </w:drawing>
          </mc:Fallback>
        </mc:AlternateConten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highlight w:val="white"/>
        </w:rPr>
      </w:pPr>
      <w:r w:rsidDel="00000000" w:rsidR="00000000" w:rsidRPr="00000000">
        <w:rPr>
          <w:rtl w:val="0"/>
        </w:rPr>
      </w:r>
    </w:p>
    <w:p w:rsidR="00000000" w:rsidDel="00000000" w:rsidP="00000000" w:rsidRDefault="00000000" w:rsidRPr="00000000" w14:paraId="000000A3">
      <w:pPr>
        <w:jc w:val="both"/>
        <w:rPr>
          <w:sz w:val="20"/>
          <w:szCs w:val="20"/>
          <w:highlight w:val="white"/>
        </w:rPr>
      </w:pPr>
      <w:r w:rsidDel="00000000" w:rsidR="00000000" w:rsidRPr="00000000">
        <w:rPr>
          <w:sz w:val="20"/>
          <w:szCs w:val="20"/>
          <w:highlight w:val="white"/>
          <w:rtl w:val="0"/>
        </w:rPr>
        <w:t xml:space="preserve">Se habla de complejidad asociada al término de planificación interpretativa, ya que los tiempos de creación de la misma son muy relativos y dependen del apoyo institucional,  la dinámica y la experiencia del equipo de trabajo; por ejemplo, no es lo mismo planificar la interpretación para un museo que para un parque nacional natural o todo un municipio. En este sentido, el tiempo será mayor o menor dependiendo de la grandeza del proyecto y la velocidad del trabajo del equipo.</w:t>
      </w:r>
    </w:p>
    <w:p w:rsidR="00000000" w:rsidDel="00000000" w:rsidP="00000000" w:rsidRDefault="00000000" w:rsidRPr="00000000" w14:paraId="000000A4">
      <w:pPr>
        <w:jc w:val="both"/>
        <w:rPr>
          <w:sz w:val="20"/>
          <w:szCs w:val="20"/>
          <w:highlight w:val="white"/>
        </w:rPr>
      </w:pPr>
      <w:r w:rsidDel="00000000" w:rsidR="00000000" w:rsidRPr="00000000">
        <w:rPr>
          <w:rtl w:val="0"/>
        </w:rPr>
      </w:r>
    </w:p>
    <w:p w:rsidR="00000000" w:rsidDel="00000000" w:rsidP="00000000" w:rsidRDefault="00000000" w:rsidRPr="00000000" w14:paraId="000000A5">
      <w:pPr>
        <w:jc w:val="both"/>
        <w:rPr>
          <w:sz w:val="20"/>
          <w:szCs w:val="20"/>
          <w:highlight w:val="white"/>
        </w:rPr>
      </w:pPr>
      <w:r w:rsidDel="00000000" w:rsidR="00000000" w:rsidRPr="00000000">
        <w:rPr>
          <w:sz w:val="20"/>
          <w:szCs w:val="20"/>
          <w:highlight w:val="white"/>
          <w:rtl w:val="0"/>
        </w:rPr>
        <w:t xml:space="preserve">Para llevar a cabo el proceso, se pueden tener en cuenta diferentes enfoques, los cuales se explican a continuación:</w:t>
      </w:r>
    </w:p>
    <w:p w:rsidR="00000000" w:rsidDel="00000000" w:rsidP="00000000" w:rsidRDefault="00000000" w:rsidRPr="00000000" w14:paraId="000000A6">
      <w:pPr>
        <w:jc w:val="both"/>
        <w:rPr>
          <w:sz w:val="20"/>
          <w:szCs w:val="20"/>
          <w:highlight w:val="white"/>
        </w:rPr>
      </w:pPr>
      <w:r w:rsidDel="00000000" w:rsidR="00000000" w:rsidRPr="00000000">
        <w:rPr>
          <w:rtl w:val="0"/>
        </w:rPr>
      </w:r>
    </w:p>
    <w:p w:rsidR="00000000" w:rsidDel="00000000" w:rsidP="00000000" w:rsidRDefault="00000000" w:rsidRPr="00000000" w14:paraId="000000A7">
      <w:pPr>
        <w:jc w:val="both"/>
        <w:rPr>
          <w:sz w:val="20"/>
          <w:szCs w:val="20"/>
          <w:highlight w:val="white"/>
        </w:rPr>
      </w:pPr>
      <w:r w:rsidDel="00000000" w:rsidR="00000000" w:rsidRPr="00000000">
        <w:rPr>
          <w:rtl w:val="0"/>
        </w:rPr>
        <w:t xml:space="preserve">     </w:t>
      </w:r>
      <w:commentRangeStart w:id="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634865" cy="698500"/>
                <wp:effectExtent b="0" l="0" r="0" t="0"/>
                <wp:wrapNone/>
                <wp:docPr id="24" name=""/>
                <a:graphic>
                  <a:graphicData uri="http://schemas.microsoft.com/office/word/2010/wordprocessingShape">
                    <wps:wsp>
                      <wps:cNvSpPr/>
                      <wps:cNvPr id="62" name="Shape 62"/>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DI-CF07-2_</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ffffff"/>
                                <w:sz w:val="24"/>
                                <w:vertAlign w:val="baseline"/>
                              </w:rPr>
                              <w:t xml:space="preserve">Planificacioninterpretativa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634865" cy="698500"/>
                <wp:effectExtent b="0" l="0" r="0" t="0"/>
                <wp:wrapNone/>
                <wp:docPr id="24"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0A8">
      <w:pPr>
        <w:shd w:fill="ffffff" w:val="clear"/>
        <w:jc w:val="both"/>
        <w:rPr/>
      </w:pP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AB">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AC">
      <w:pPr>
        <w:jc w:val="both"/>
        <w:rPr>
          <w:sz w:val="20"/>
          <w:szCs w:val="20"/>
          <w:highlight w:val="white"/>
        </w:rPr>
      </w:pPr>
      <w:r w:rsidDel="00000000" w:rsidR="00000000" w:rsidRPr="00000000">
        <w:rPr>
          <w:rtl w:val="0"/>
        </w:rPr>
      </w:r>
    </w:p>
    <w:p w:rsidR="00000000" w:rsidDel="00000000" w:rsidP="00000000" w:rsidRDefault="00000000" w:rsidRPr="00000000" w14:paraId="000000AD">
      <w:pPr>
        <w:jc w:val="both"/>
        <w:rPr>
          <w:sz w:val="20"/>
          <w:szCs w:val="20"/>
          <w:highlight w:val="white"/>
        </w:rPr>
      </w:pPr>
      <w:r w:rsidDel="00000000" w:rsidR="00000000" w:rsidRPr="00000000">
        <w:rPr>
          <w:sz w:val="20"/>
          <w:szCs w:val="20"/>
          <w:highlight w:val="white"/>
          <w:rtl w:val="0"/>
        </w:rPr>
        <w:t xml:space="preserve">Según autores expertos, para presentar mensajes interpretativos se utilizan los medios del mismo orden que </w:t>
      </w:r>
      <w:del w:author="JHON JAIRO RODRIGUEZ PEREZ" w:id="55" w:date="2022-07-19T07:37:00Z">
        <w:r w:rsidDel="00000000" w:rsidR="00000000" w:rsidRPr="00000000">
          <w:rPr>
            <w:sz w:val="20"/>
            <w:szCs w:val="20"/>
            <w:highlight w:val="white"/>
            <w:rtl w:val="0"/>
          </w:rPr>
          <w:delText xml:space="preserve">son </w:delText>
        </w:r>
      </w:del>
      <w:ins w:author="JHON JAIRO RODRIGUEZ PEREZ" w:id="55" w:date="2022-07-19T07:37:00Z">
        <w:r w:rsidDel="00000000" w:rsidR="00000000" w:rsidRPr="00000000">
          <w:rPr>
            <w:sz w:val="20"/>
            <w:szCs w:val="20"/>
            <w:highlight w:val="white"/>
            <w:rtl w:val="0"/>
          </w:rPr>
          <w:t xml:space="preserve">los </w:t>
        </w:r>
      </w:ins>
      <w:r w:rsidDel="00000000" w:rsidR="00000000" w:rsidRPr="00000000">
        <w:rPr>
          <w:sz w:val="20"/>
          <w:szCs w:val="20"/>
          <w:highlight w:val="white"/>
          <w:rtl w:val="0"/>
        </w:rPr>
        <w:t xml:space="preserve">métodos y procedimientos para tal fin; se incluyen numerosas técnicas participativas o medios interactivos que se eligen de acuerdo con las necesidades y el tipo de público visitante. Entre los medios más usados </w:t>
      </w:r>
      <w:ins w:author="JHON JAIRO RODRIGUEZ PEREZ" w:id="56" w:date="2022-07-19T07:38:00Z">
        <w:r w:rsidDel="00000000" w:rsidR="00000000" w:rsidRPr="00000000">
          <w:rPr>
            <w:sz w:val="20"/>
            <w:szCs w:val="20"/>
            <w:highlight w:val="white"/>
            <w:rtl w:val="0"/>
          </w:rPr>
          <w:t xml:space="preserve">d</w:t>
        </w:r>
      </w:ins>
      <w:del w:author="JHON JAIRO RODRIGUEZ PEREZ" w:id="56" w:date="2022-07-19T07:38:00Z">
        <w:r w:rsidDel="00000000" w:rsidR="00000000" w:rsidRPr="00000000">
          <w:rPr>
            <w:sz w:val="20"/>
            <w:szCs w:val="20"/>
            <w:highlight w:val="white"/>
            <w:rtl w:val="0"/>
          </w:rPr>
          <w:delText xml:space="preserve">s</w:delText>
        </w:r>
      </w:del>
      <w:r w:rsidDel="00000000" w:rsidR="00000000" w:rsidRPr="00000000">
        <w:rPr>
          <w:sz w:val="20"/>
          <w:szCs w:val="20"/>
          <w:highlight w:val="white"/>
          <w:rtl w:val="0"/>
        </w:rPr>
        <w:t xml:space="preserve">e acuerdo con expertos, se encuentran:</w:t>
      </w:r>
    </w:p>
    <w:p w:rsidR="00000000" w:rsidDel="00000000" w:rsidP="00000000" w:rsidRDefault="00000000" w:rsidRPr="00000000" w14:paraId="000000AE">
      <w:pPr>
        <w:jc w:val="both"/>
        <w:rPr>
          <w:sz w:val="20"/>
          <w:szCs w:val="20"/>
          <w:highlight w:val="white"/>
        </w:rPr>
      </w:pPr>
      <w:r w:rsidDel="00000000" w:rsidR="00000000" w:rsidRPr="00000000">
        <w:rPr>
          <w:rtl w:val="0"/>
        </w:rPr>
      </w:r>
    </w:p>
    <w:p w:rsidR="00000000" w:rsidDel="00000000" w:rsidP="00000000" w:rsidRDefault="00000000" w:rsidRPr="00000000" w14:paraId="000000AF">
      <w:pPr>
        <w:numPr>
          <w:ilvl w:val="0"/>
          <w:numId w:val="6"/>
        </w:numPr>
        <w:ind w:left="720" w:hanging="360"/>
        <w:jc w:val="both"/>
        <w:rPr>
          <w:sz w:val="20"/>
          <w:szCs w:val="20"/>
          <w:highlight w:val="white"/>
        </w:rPr>
      </w:pPr>
      <w:r w:rsidDel="00000000" w:rsidR="00000000" w:rsidRPr="00000000">
        <w:rPr>
          <w:sz w:val="20"/>
          <w:szCs w:val="20"/>
          <w:highlight w:val="white"/>
          <w:rtl w:val="0"/>
        </w:rPr>
        <w:t xml:space="preserve">El guiado o acompañamiento.</w:t>
      </w:r>
    </w:p>
    <w:p w:rsidR="00000000" w:rsidDel="00000000" w:rsidP="00000000" w:rsidRDefault="00000000" w:rsidRPr="00000000" w14:paraId="000000B0">
      <w:pPr>
        <w:numPr>
          <w:ilvl w:val="0"/>
          <w:numId w:val="6"/>
        </w:numPr>
        <w:ind w:left="720" w:hanging="360"/>
        <w:jc w:val="both"/>
        <w:rPr>
          <w:sz w:val="20"/>
          <w:szCs w:val="20"/>
          <w:highlight w:val="white"/>
        </w:rPr>
      </w:pPr>
      <w:r w:rsidDel="00000000" w:rsidR="00000000" w:rsidRPr="00000000">
        <w:rPr>
          <w:sz w:val="20"/>
          <w:szCs w:val="20"/>
          <w:highlight w:val="white"/>
          <w:rtl w:val="0"/>
        </w:rPr>
        <w:t xml:space="preserve">La sensibilización a través de los sentidos.</w:t>
      </w:r>
    </w:p>
    <w:p w:rsidR="00000000" w:rsidDel="00000000" w:rsidP="00000000" w:rsidRDefault="00000000" w:rsidRPr="00000000" w14:paraId="000000B1">
      <w:pPr>
        <w:numPr>
          <w:ilvl w:val="0"/>
          <w:numId w:val="6"/>
        </w:numPr>
        <w:ind w:left="720" w:hanging="360"/>
        <w:jc w:val="both"/>
        <w:rPr>
          <w:sz w:val="20"/>
          <w:szCs w:val="20"/>
          <w:highlight w:val="white"/>
        </w:rPr>
      </w:pPr>
      <w:r w:rsidDel="00000000" w:rsidR="00000000" w:rsidRPr="00000000">
        <w:rPr>
          <w:sz w:val="20"/>
          <w:szCs w:val="20"/>
          <w:highlight w:val="white"/>
          <w:rtl w:val="0"/>
        </w:rPr>
        <w:t xml:space="preserve">Las leyendas, las escenificaciones, los juegos, el humor y el misterio.</w:t>
      </w:r>
    </w:p>
    <w:p w:rsidR="00000000" w:rsidDel="00000000" w:rsidP="00000000" w:rsidRDefault="00000000" w:rsidRPr="00000000" w14:paraId="000000B2">
      <w:pPr>
        <w:numPr>
          <w:ilvl w:val="0"/>
          <w:numId w:val="6"/>
        </w:numPr>
        <w:ind w:left="720" w:hanging="360"/>
        <w:jc w:val="both"/>
        <w:rPr>
          <w:sz w:val="20"/>
          <w:szCs w:val="20"/>
          <w:highlight w:val="white"/>
        </w:rPr>
      </w:pPr>
      <w:r w:rsidDel="00000000" w:rsidR="00000000" w:rsidRPr="00000000">
        <w:rPr>
          <w:sz w:val="20"/>
          <w:szCs w:val="20"/>
          <w:highlight w:val="white"/>
          <w:rtl w:val="0"/>
        </w:rPr>
        <w:t xml:space="preserve">La comunicación visual y la señalética.</w:t>
      </w:r>
    </w:p>
    <w:p w:rsidR="00000000" w:rsidDel="00000000" w:rsidP="00000000" w:rsidRDefault="00000000" w:rsidRPr="00000000" w14:paraId="000000B3">
      <w:pPr>
        <w:numPr>
          <w:ilvl w:val="0"/>
          <w:numId w:val="6"/>
        </w:numPr>
        <w:ind w:left="720" w:hanging="360"/>
        <w:jc w:val="both"/>
        <w:rPr>
          <w:sz w:val="20"/>
          <w:szCs w:val="20"/>
          <w:highlight w:val="white"/>
        </w:rPr>
      </w:pPr>
      <w:r w:rsidDel="00000000" w:rsidR="00000000" w:rsidRPr="00000000">
        <w:rPr>
          <w:sz w:val="20"/>
          <w:szCs w:val="20"/>
          <w:highlight w:val="white"/>
          <w:rtl w:val="0"/>
        </w:rPr>
        <w:t xml:space="preserve">El uso de tecnologías.</w:t>
      </w:r>
    </w:p>
    <w:p w:rsidR="00000000" w:rsidDel="00000000" w:rsidP="00000000" w:rsidRDefault="00000000" w:rsidRPr="00000000" w14:paraId="000000B4">
      <w:pPr>
        <w:jc w:val="both"/>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5">
      <w:pPr>
        <w:jc w:val="both"/>
        <w:rPr>
          <w:sz w:val="20"/>
          <w:szCs w:val="20"/>
          <w:highlight w:val="white"/>
        </w:rPr>
      </w:pPr>
      <w:r w:rsidDel="00000000" w:rsidR="00000000" w:rsidRPr="00000000">
        <w:rPr>
          <w:sz w:val="20"/>
          <w:szCs w:val="20"/>
          <w:highlight w:val="white"/>
          <w:rtl w:val="0"/>
        </w:rPr>
        <w:t xml:space="preserve">Las técnicas interpretativas, tales como las comparaciones, las analogías, las actividades prácticas o los juegos, además de facilitar la comprensión, están concebidas para inspirar o provocar curiosidad, simpatía, asombro, serenidad o alegría. </w:t>
      </w:r>
    </w:p>
    <w:p w:rsidR="00000000" w:rsidDel="00000000" w:rsidP="00000000" w:rsidRDefault="00000000" w:rsidRPr="00000000" w14:paraId="000000B6">
      <w:pPr>
        <w:jc w:val="both"/>
        <w:rPr>
          <w:sz w:val="20"/>
          <w:szCs w:val="20"/>
          <w:highlight w:val="white"/>
        </w:rPr>
      </w:pPr>
      <w:r w:rsidDel="00000000" w:rsidR="00000000" w:rsidRPr="00000000">
        <w:rPr>
          <w:rtl w:val="0"/>
        </w:rPr>
      </w:r>
    </w:p>
    <w:p w:rsidR="00000000" w:rsidDel="00000000" w:rsidP="00000000" w:rsidRDefault="00000000" w:rsidRPr="00000000" w14:paraId="000000B7">
      <w:pPr>
        <w:jc w:val="both"/>
        <w:rPr>
          <w:sz w:val="20"/>
          <w:szCs w:val="20"/>
          <w:highlight w:val="white"/>
        </w:rPr>
      </w:pPr>
      <w:r w:rsidDel="00000000" w:rsidR="00000000" w:rsidRPr="00000000">
        <w:rPr>
          <w:sz w:val="20"/>
          <w:szCs w:val="20"/>
          <w:highlight w:val="white"/>
          <w:rtl w:val="0"/>
        </w:rPr>
        <w:t xml:space="preserve">Dentro de la planificación interpretativa es importante identificar una serie de elementos primordiales para desarrollar un plan eficiente que permita la mejora continua en la experiencia que tiene el turista en un destino determinado. Para lograr esto, es fundamental seguir los siguientes requerimientos para establecer una planificación interpretativa según Morales (s.f.), como se indica en el siguiente recurso educativo:</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B9">
      <w:pPr>
        <w:shd w:fill="ffffff" w:val="clear"/>
        <w:jc w:val="both"/>
        <w:rPr/>
      </w:pPr>
      <w:r w:rsidDel="00000000" w:rsidR="00000000" w:rsidRPr="00000000">
        <w:rPr>
          <w:rtl w:val="0"/>
        </w:rPr>
        <w:t xml:space="preserve">     </w:t>
      </w:r>
      <w:commentRangeStart w:id="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18" name=""/>
                <a:graphic>
                  <a:graphicData uri="http://schemas.microsoft.com/office/word/2010/wordprocessingShape">
                    <wps:wsp>
                      <wps:cNvSpPr/>
                      <wps:cNvPr id="56" name="Shape 56"/>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 tipo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DI-CF07-2_Elementos_planificación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18"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rPr>
          <w:color w:val="000000"/>
          <w:sz w:val="24"/>
          <w:szCs w:val="24"/>
        </w:rPr>
      </w:pPr>
      <w:commentRangeEnd w:id="6"/>
      <w:r w:rsidDel="00000000" w:rsidR="00000000" w:rsidRPr="00000000">
        <w:commentReference w:id="6"/>
      </w:r>
      <w:r w:rsidDel="00000000" w:rsidR="00000000" w:rsidRPr="00000000">
        <w:rPr>
          <w:color w:val="000000"/>
          <w:sz w:val="24"/>
          <w:szCs w:val="24"/>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BD">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Las decisiones tomadas se reflejarán en el Plan de Interpretación, que es el documento donde se define el paso a paso del desarrollo de los servicios de interpretación, la distribución en el destino turístico considerado, y los mensajes importantes que se transmitirán a los visitantes.</w:t>
      </w:r>
    </w:p>
    <w:p w:rsidR="00000000" w:rsidDel="00000000" w:rsidP="00000000" w:rsidRDefault="00000000" w:rsidRPr="00000000" w14:paraId="000000BF">
      <w:pPr>
        <w:rPr>
          <w:color w:val="948a54"/>
          <w:sz w:val="20"/>
          <w:szCs w:val="20"/>
        </w:rPr>
      </w:pPr>
      <w:r w:rsidDel="00000000" w:rsidR="00000000" w:rsidRPr="00000000">
        <w:rPr>
          <w:rtl w:val="0"/>
        </w:rPr>
      </w:r>
    </w:p>
    <w:p w:rsidR="00000000" w:rsidDel="00000000" w:rsidP="00000000" w:rsidRDefault="00000000" w:rsidRPr="00000000" w14:paraId="000000C0">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466850"/>
                <wp:effectExtent b="0" l="0" r="0" t="0"/>
                <wp:wrapNone/>
                <wp:docPr id="25" name=""/>
                <a:graphic>
                  <a:graphicData uri="http://schemas.microsoft.com/office/word/2010/wordprocessingShape">
                    <wps:wsp>
                      <wps:cNvSpPr/>
                      <wps:cNvPr id="63" name="Shape 63"/>
                      <wps:spPr>
                        <a:xfrm>
                          <a:off x="2522790" y="3056100"/>
                          <a:ext cx="5646420" cy="144780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Lo invitamos a conocer un poco más sobre el plan de interpretación, revisando la siguiente cartilla de Guías técnicas de proyectos de ecoturismo; </w:t>
                            </w:r>
                            <w:r w:rsidDel="00000000" w:rsidR="00000000" w:rsidRPr="00000000">
                              <w:rPr>
                                <w:rFonts w:ascii="Arial" w:cs="Arial" w:eastAsia="Arial" w:hAnsi="Arial"/>
                                <w:b w:val="1"/>
                                <w:i w:val="0"/>
                                <w:smallCaps w:val="0"/>
                                <w:strike w:val="0"/>
                                <w:color w:val="000000"/>
                                <w:sz w:val="20"/>
                                <w:vertAlign w:val="baseline"/>
                              </w:rPr>
                              <w:t xml:space="preserve">Guía de Interpretación del Patrimonio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Natural y Cultural</w:t>
                            </w:r>
                            <w:r w:rsidDel="00000000" w:rsidR="00000000" w:rsidRPr="00000000">
                              <w:rPr>
                                <w:rFonts w:ascii="Arial" w:cs="Arial" w:eastAsia="Arial" w:hAnsi="Arial"/>
                                <w:b w:val="0"/>
                                <w:i w:val="0"/>
                                <w:smallCaps w:val="0"/>
                                <w:strike w:val="0"/>
                                <w:color w:val="000000"/>
                                <w:sz w:val="20"/>
                                <w:vertAlign w:val="baseline"/>
                              </w:rPr>
                              <w:t xml:space="preserve">, del Ministerio de Comercio Exterior y Turismo de Perú, y que puede consultar en el siguiente enlace: </w:t>
                            </w:r>
                            <w:r w:rsidDel="00000000" w:rsidR="00000000" w:rsidRPr="00000000">
                              <w:rPr>
                                <w:rFonts w:ascii="Arial" w:cs="Arial" w:eastAsia="Arial" w:hAnsi="Arial"/>
                                <w:b w:val="0"/>
                                <w:i w:val="0"/>
                                <w:smallCaps w:val="0"/>
                                <w:strike w:val="0"/>
                                <w:color w:val="0000ff"/>
                                <w:sz w:val="20"/>
                                <w:u w:val="single"/>
                                <w:vertAlign w:val="baseline"/>
                              </w:rPr>
                              <w:t xml:space="preserve">https://www.mincetur.gob.pe/wp-content/uploads/documentos/turismo/consultorias/directoriosManuales/Guias-Interpretacion-Patrimonio-Cultural.pdf</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665470" cy="1466850"/>
                <wp:effectExtent b="0" l="0" r="0" t="0"/>
                <wp:wrapNone/>
                <wp:docPr id="25" name="image34.png"/>
                <a:graphic>
                  <a:graphicData uri="http://schemas.openxmlformats.org/drawingml/2006/picture">
                    <pic:pic>
                      <pic:nvPicPr>
                        <pic:cNvPr id="0" name="image34.png"/>
                        <pic:cNvPicPr preferRelativeResize="0"/>
                      </pic:nvPicPr>
                      <pic:blipFill>
                        <a:blip r:embed="rId20"/>
                        <a:srcRect/>
                        <a:stretch>
                          <a:fillRect/>
                        </a:stretch>
                      </pic:blipFill>
                      <pic:spPr>
                        <a:xfrm>
                          <a:off x="0" y="0"/>
                          <a:ext cx="5665470" cy="1466850"/>
                        </a:xfrm>
                        <a:prstGeom prst="rect"/>
                        <a:ln/>
                      </pic:spPr>
                    </pic:pic>
                  </a:graphicData>
                </a:graphic>
              </wp:anchor>
            </w:drawing>
          </mc:Fallback>
        </mc:AlternateContent>
      </w:r>
    </w:p>
    <w:p w:rsidR="00000000" w:rsidDel="00000000" w:rsidP="00000000" w:rsidRDefault="00000000" w:rsidRPr="00000000" w14:paraId="000000C1">
      <w:pPr>
        <w:ind w:left="284" w:firstLine="0"/>
        <w:jc w:val="both"/>
        <w:rPr>
          <w:sz w:val="20"/>
          <w:szCs w:val="20"/>
        </w:rPr>
      </w:pPr>
      <w:r w:rsidDel="00000000" w:rsidR="00000000" w:rsidRPr="00000000">
        <w:rPr>
          <w:rtl w:val="0"/>
        </w:rPr>
      </w:r>
    </w:p>
    <w:p w:rsidR="00000000" w:rsidDel="00000000" w:rsidP="00000000" w:rsidRDefault="00000000" w:rsidRPr="00000000" w14:paraId="000000C2">
      <w:pPr>
        <w:ind w:left="284" w:firstLine="0"/>
        <w:jc w:val="both"/>
        <w:rPr>
          <w:sz w:val="20"/>
          <w:szCs w:val="20"/>
        </w:rPr>
      </w:pPr>
      <w:r w:rsidDel="00000000" w:rsidR="00000000" w:rsidRPr="00000000">
        <w:rPr>
          <w:sz w:val="20"/>
          <w:szCs w:val="20"/>
          <w:rtl w:val="0"/>
        </w:rPr>
        <w:t xml:space="preserve">       </w:t>
      </w:r>
      <w:commentRangeStart w:id="7"/>
      <w:r w:rsidDel="00000000" w:rsidR="00000000" w:rsidRPr="00000000">
        <w:rPr>
          <w:sz w:val="20"/>
          <w:szCs w:val="20"/>
          <w:rtl w:val="0"/>
        </w:rPr>
        <w:t xml:space="preserv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3">
      <w:pPr>
        <w:ind w:left="284" w:firstLine="0"/>
        <w:jc w:val="both"/>
        <w:rPr>
          <w:sz w:val="20"/>
          <w:szCs w:val="20"/>
        </w:rPr>
      </w:pPr>
      <w:r w:rsidDel="00000000" w:rsidR="00000000" w:rsidRPr="00000000">
        <w:rPr>
          <w:rtl w:val="0"/>
        </w:rPr>
      </w:r>
    </w:p>
    <w:p w:rsidR="00000000" w:rsidDel="00000000" w:rsidP="00000000" w:rsidRDefault="00000000" w:rsidRPr="00000000" w14:paraId="000000C4">
      <w:pPr>
        <w:ind w:left="284" w:firstLine="0"/>
        <w:jc w:val="both"/>
        <w:rPr>
          <w:sz w:val="20"/>
          <w:szCs w:val="20"/>
        </w:rPr>
      </w:pPr>
      <w:r w:rsidDel="00000000" w:rsidR="00000000" w:rsidRPr="00000000">
        <w:rPr>
          <w:rtl w:val="0"/>
        </w:rPr>
      </w:r>
    </w:p>
    <w:p w:rsidR="00000000" w:rsidDel="00000000" w:rsidP="00000000" w:rsidRDefault="00000000" w:rsidRPr="00000000" w14:paraId="000000C5">
      <w:pPr>
        <w:ind w:left="284" w:firstLine="0"/>
        <w:jc w:val="both"/>
        <w:rPr>
          <w:sz w:val="20"/>
          <w:szCs w:val="20"/>
        </w:rPr>
      </w:pPr>
      <w:r w:rsidDel="00000000" w:rsidR="00000000" w:rsidRPr="00000000">
        <w:rPr>
          <w:rtl w:val="0"/>
        </w:rPr>
      </w:r>
    </w:p>
    <w:p w:rsidR="00000000" w:rsidDel="00000000" w:rsidP="00000000" w:rsidRDefault="00000000" w:rsidRPr="00000000" w14:paraId="000000C6">
      <w:pPr>
        <w:ind w:left="284" w:firstLine="0"/>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highlight w:val="white"/>
        </w:rPr>
      </w:pPr>
      <w:r w:rsidDel="00000000" w:rsidR="00000000" w:rsidRPr="00000000">
        <w:rPr>
          <w:rtl w:val="0"/>
        </w:rPr>
      </w:r>
    </w:p>
    <w:p w:rsidR="00000000" w:rsidDel="00000000" w:rsidP="00000000" w:rsidRDefault="00000000" w:rsidRPr="00000000" w14:paraId="000000C8">
      <w:pPr>
        <w:jc w:val="both"/>
        <w:rPr>
          <w:sz w:val="20"/>
          <w:szCs w:val="20"/>
          <w:highlight w:val="white"/>
        </w:rPr>
      </w:pPr>
      <w:r w:rsidDel="00000000" w:rsidR="00000000" w:rsidRPr="00000000">
        <w:rPr>
          <w:rtl w:val="0"/>
        </w:rPr>
      </w:r>
    </w:p>
    <w:p w:rsidR="00000000" w:rsidDel="00000000" w:rsidP="00000000" w:rsidRDefault="00000000" w:rsidRPr="00000000" w14:paraId="000000C9">
      <w:pPr>
        <w:jc w:val="both"/>
        <w:rPr>
          <w:sz w:val="20"/>
          <w:szCs w:val="20"/>
          <w:highlight w:val="white"/>
        </w:rPr>
      </w:pPr>
      <w:r w:rsidDel="00000000" w:rsidR="00000000" w:rsidRPr="00000000">
        <w:rPr>
          <w:rtl w:val="0"/>
        </w:rPr>
      </w:r>
    </w:p>
    <w:p w:rsidR="00000000" w:rsidDel="00000000" w:rsidP="00000000" w:rsidRDefault="00000000" w:rsidRPr="00000000" w14:paraId="000000CA">
      <w:pPr>
        <w:jc w:val="both"/>
        <w:rPr>
          <w:sz w:val="20"/>
          <w:szCs w:val="20"/>
          <w:highlight w:val="white"/>
        </w:rPr>
      </w:pPr>
      <w:r w:rsidDel="00000000" w:rsidR="00000000" w:rsidRPr="00000000">
        <w:rPr>
          <w:rtl w:val="0"/>
        </w:rPr>
      </w:r>
    </w:p>
    <w:p w:rsidR="00000000" w:rsidDel="00000000" w:rsidP="00000000" w:rsidRDefault="00000000" w:rsidRPr="00000000" w14:paraId="000000CB">
      <w:pPr>
        <w:rPr>
          <w:color w:val="948a54"/>
          <w:sz w:val="20"/>
          <w:szCs w:val="20"/>
        </w:rPr>
      </w:pPr>
      <w:r w:rsidDel="00000000" w:rsidR="00000000" w:rsidRPr="00000000">
        <w:rPr>
          <w:rtl w:val="0"/>
        </w:rPr>
      </w:r>
    </w:p>
    <w:p w:rsidR="00000000" w:rsidDel="00000000" w:rsidP="00000000" w:rsidRDefault="00000000" w:rsidRPr="00000000" w14:paraId="000000CC">
      <w:pPr>
        <w:rPr>
          <w:color w:val="948a54"/>
          <w:sz w:val="20"/>
          <w:szCs w:val="20"/>
        </w:rPr>
      </w:pPr>
      <w:r w:rsidDel="00000000" w:rsidR="00000000" w:rsidRPr="00000000">
        <w:rPr>
          <w:rtl w:val="0"/>
        </w:rPr>
      </w:r>
    </w:p>
    <w:p w:rsidR="00000000" w:rsidDel="00000000" w:rsidP="00000000" w:rsidRDefault="00000000" w:rsidRPr="00000000" w14:paraId="000000CD">
      <w:pPr>
        <w:numPr>
          <w:ilvl w:val="3"/>
          <w:numId w:val="3"/>
        </w:numPr>
        <w:pBdr>
          <w:top w:space="0" w:sz="0" w:val="nil"/>
          <w:left w:space="0" w:sz="0" w:val="nil"/>
          <w:bottom w:space="0" w:sz="0" w:val="nil"/>
          <w:right w:space="0" w:sz="0" w:val="nil"/>
          <w:between w:space="0" w:sz="0" w:val="nil"/>
        </w:pBdr>
        <w:shd w:fill="ffffff" w:val="clear"/>
        <w:ind w:left="360" w:hanging="360"/>
        <w:rPr>
          <w:color w:val="000000"/>
          <w:sz w:val="20"/>
          <w:szCs w:val="20"/>
        </w:rPr>
      </w:pPr>
      <w:r w:rsidDel="00000000" w:rsidR="00000000" w:rsidRPr="00000000">
        <w:rPr>
          <w:b w:val="1"/>
          <w:color w:val="000000"/>
          <w:sz w:val="20"/>
          <w:szCs w:val="20"/>
          <w:rtl w:val="0"/>
        </w:rPr>
        <w:t xml:space="preserve">El mensaje interpretativo</w:t>
      </w:r>
      <w:del w:author="JHON JAIRO RODRIGUEZ PEREZ" w:id="57" w:date="2022-07-19T07:43:00Z">
        <w:r w:rsidDel="00000000" w:rsidR="00000000" w:rsidRPr="00000000">
          <w:rPr>
            <w:b w:val="1"/>
            <w:color w:val="000000"/>
            <w:sz w:val="20"/>
            <w:szCs w:val="20"/>
            <w:rtl w:val="0"/>
          </w:rPr>
          <w:delText xml:space="preserve">.</w:delText>
        </w:r>
      </w:del>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firstLine="0"/>
        <w:rPr>
          <w:color w:val="000000"/>
          <w:sz w:val="20"/>
          <w:szCs w:val="20"/>
          <w:shd w:fill="ff9900" w:val="clear"/>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En el trabajo de interpretación, cuando se menciona el mensaje, se relaciona directamente al patrimonio y se hace referencia a una forma de comunicación creativa que es diferente, estratégica, planeada, que además busca la receptividad y la interacción con el público al que va dirigido. Es por ello </w:t>
      </w:r>
      <w:del w:author="JHON JAIRO RODRIGUEZ PEREZ" w:id="58" w:date="2022-07-19T07:45:00Z">
        <w:r w:rsidDel="00000000" w:rsidR="00000000" w:rsidRPr="00000000">
          <w:rPr>
            <w:sz w:val="20"/>
            <w:szCs w:val="20"/>
            <w:rtl w:val="0"/>
          </w:rPr>
          <w:delText xml:space="preserve">por lo </w:delText>
        </w:r>
      </w:del>
      <w:r w:rsidDel="00000000" w:rsidR="00000000" w:rsidRPr="00000000">
        <w:rPr>
          <w:sz w:val="20"/>
          <w:szCs w:val="20"/>
          <w:rtl w:val="0"/>
        </w:rPr>
        <w:t xml:space="preserve">que la interpretación se define como el arte de revelar in situ los valores naturales, culturales y etnográficos a un público determinado, turistas, estudiantes, familias, entre otros (Serantes, 2010). Lo anterior con una comunicación estratégica que tiene</w:t>
      </w:r>
      <w:del w:author="JHON JAIRO RODRIGUEZ PEREZ" w:id="59" w:date="2022-07-19T07:45:00Z">
        <w:r w:rsidDel="00000000" w:rsidR="00000000" w:rsidRPr="00000000">
          <w:rPr>
            <w:sz w:val="20"/>
            <w:szCs w:val="20"/>
            <w:rtl w:val="0"/>
          </w:rPr>
          <w:delText xml:space="preserve">n</w:delText>
        </w:r>
      </w:del>
      <w:r w:rsidDel="00000000" w:rsidR="00000000" w:rsidRPr="00000000">
        <w:rPr>
          <w:sz w:val="20"/>
          <w:szCs w:val="20"/>
          <w:rtl w:val="0"/>
        </w:rPr>
        <w:t xml:space="preserve"> por objetivo conectar emocionalmente al visitante con el recurso turístico para que él, </w:t>
      </w:r>
      <w:del w:author="JHON JAIRO RODRIGUEZ PEREZ" w:id="60" w:date="2022-07-19T07:45:00Z">
        <w:r w:rsidDel="00000000" w:rsidR="00000000" w:rsidRPr="00000000">
          <w:rPr>
            <w:sz w:val="20"/>
            <w:szCs w:val="20"/>
            <w:rtl w:val="0"/>
          </w:rPr>
          <w:delText xml:space="preserve">logre </w:delText>
        </w:r>
      </w:del>
      <w:ins w:author="JHON JAIRO RODRIGUEZ PEREZ" w:id="60" w:date="2022-07-19T07:45:00Z">
        <w:r w:rsidDel="00000000" w:rsidR="00000000" w:rsidRPr="00000000">
          <w:rPr>
            <w:sz w:val="20"/>
            <w:szCs w:val="20"/>
            <w:rtl w:val="0"/>
          </w:rPr>
          <w:t xml:space="preserve">logrando la </w:t>
        </w:r>
      </w:ins>
      <w:r w:rsidDel="00000000" w:rsidR="00000000" w:rsidRPr="00000000">
        <w:rPr>
          <w:sz w:val="20"/>
          <w:szCs w:val="20"/>
          <w:rtl w:val="0"/>
        </w:rPr>
        <w:t xml:space="preserve">significación propia, </w:t>
      </w:r>
      <w:del w:author="JHON JAIRO RODRIGUEZ PEREZ" w:id="61" w:date="2022-07-19T07:46:00Z">
        <w:r w:rsidDel="00000000" w:rsidR="00000000" w:rsidRPr="00000000">
          <w:rPr>
            <w:sz w:val="20"/>
            <w:szCs w:val="20"/>
            <w:rtl w:val="0"/>
          </w:rPr>
          <w:delText xml:space="preserve">lo </w:delText>
        </w:r>
      </w:del>
      <w:ins w:author="JHON JAIRO RODRIGUEZ PEREZ" w:id="61" w:date="2022-07-19T07:46:00Z">
        <w:r w:rsidDel="00000000" w:rsidR="00000000" w:rsidRPr="00000000">
          <w:rPr>
            <w:sz w:val="20"/>
            <w:szCs w:val="20"/>
            <w:rtl w:val="0"/>
          </w:rPr>
          <w:t xml:space="preserve">que lo </w:t>
        </w:r>
      </w:ins>
      <w:r w:rsidDel="00000000" w:rsidR="00000000" w:rsidRPr="00000000">
        <w:rPr>
          <w:sz w:val="20"/>
          <w:szCs w:val="20"/>
          <w:rtl w:val="0"/>
        </w:rPr>
        <w:t xml:space="preserve">aprecie y lo disfrute.</w:t>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Cuando se pretende diseñar un programa o actividad interpretativa es fundamental tener en cuenta los elementos que se establecen en la siguiente figura</w:t>
      </w:r>
      <w:ins w:author="JHON JAIRO RODRIGUEZ PEREZ" w:id="62" w:date="2022-07-19T07:46:00Z">
        <w:r w:rsidDel="00000000" w:rsidR="00000000" w:rsidRPr="00000000">
          <w:rPr>
            <w:sz w:val="20"/>
            <w:szCs w:val="20"/>
            <w:rtl w:val="0"/>
          </w:rPr>
          <w:t xml:space="preserve"> 3</w:t>
        </w:r>
      </w:ins>
      <w:r w:rsidDel="00000000" w:rsidR="00000000" w:rsidRPr="00000000">
        <w:rPr>
          <w:sz w:val="20"/>
          <w:szCs w:val="20"/>
          <w:rtl w:val="0"/>
        </w:rPr>
        <w:t xml:space="preserve">: </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Figura 3</w:t>
      </w:r>
      <w:del w:author="JHON JAIRO RODRIGUEZ PEREZ" w:id="63" w:date="2022-07-19T07:46:00Z">
        <w:r w:rsidDel="00000000" w:rsidR="00000000" w:rsidRPr="00000000">
          <w:rPr>
            <w:b w:val="1"/>
            <w:sz w:val="20"/>
            <w:szCs w:val="20"/>
            <w:rtl w:val="0"/>
          </w:rPr>
          <w:delText xml:space="preserve">.</w:delText>
        </w:r>
      </w:del>
      <w:r w:rsidDel="00000000" w:rsidR="00000000" w:rsidRPr="00000000">
        <w:rPr>
          <w:b w:val="1"/>
          <w:sz w:val="20"/>
          <w:szCs w:val="20"/>
          <w:rtl w:val="0"/>
        </w:rPr>
        <w:t xml:space="preserve"> </w:t>
      </w:r>
    </w:p>
    <w:p w:rsidR="00000000" w:rsidDel="00000000" w:rsidP="00000000" w:rsidRDefault="00000000" w:rsidRPr="00000000" w14:paraId="000000D5">
      <w:pPr>
        <w:rPr>
          <w:i w:val="1"/>
          <w:sz w:val="20"/>
          <w:szCs w:val="20"/>
        </w:rPr>
      </w:pPr>
      <w:r w:rsidDel="00000000" w:rsidR="00000000" w:rsidRPr="00000000">
        <w:rPr>
          <w:i w:val="1"/>
          <w:sz w:val="20"/>
          <w:szCs w:val="20"/>
          <w:rtl w:val="0"/>
        </w:rPr>
        <w:t xml:space="preserve">Elementos para diseñar un programa o actividad interpretativa</w:t>
      </w:r>
    </w:p>
    <w:p w:rsidR="00000000" w:rsidDel="00000000" w:rsidP="00000000" w:rsidRDefault="00000000" w:rsidRPr="00000000" w14:paraId="000000D6">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533525" cy="1076325"/>
                <wp:effectExtent b="0" l="0" r="0" t="0"/>
                <wp:wrapNone/>
                <wp:docPr id="12" name=""/>
                <a:graphic>
                  <a:graphicData uri="http://schemas.microsoft.com/office/word/2010/wordprocessingShape">
                    <wps:wsp>
                      <wps:cNvSpPr/>
                      <wps:cNvPr id="13" name="Shape 13"/>
                      <wps:spPr>
                        <a:xfrm>
                          <a:off x="4598288" y="3260888"/>
                          <a:ext cx="1495425" cy="1038225"/>
                        </a:xfrm>
                        <a:prstGeom prst="rect">
                          <a:avLst/>
                        </a:prstGeom>
                        <a:solidFill>
                          <a:srgbClr val="5F9DAC"/>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Las actividades deben ser coherentes con las características y expectativas de los visitantes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1533525" cy="1076325"/>
                <wp:effectExtent b="0" l="0" r="0" t="0"/>
                <wp:wrapNone/>
                <wp:docPr id="12"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1533525" cy="1076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1447800" cy="1383665"/>
                <wp:effectExtent b="0" l="0" r="0" t="0"/>
                <wp:wrapNone/>
                <wp:docPr id="5" name=""/>
                <a:graphic>
                  <a:graphicData uri="http://schemas.microsoft.com/office/word/2010/wordprocessingShape">
                    <wps:wsp>
                      <wps:cNvSpPr/>
                      <wps:cNvPr id="6" name="Shape 6"/>
                      <wps:spPr>
                        <a:xfrm>
                          <a:off x="4641150" y="3107218"/>
                          <a:ext cx="1409700" cy="1345565"/>
                        </a:xfrm>
                        <a:prstGeom prst="rect">
                          <a:avLst/>
                        </a:prstGeom>
                        <a:solidFill>
                          <a:srgbClr val="8064A2"/>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 elección de los recursos que proporciona el lugar, tener en cuenta que se puede y que se debe mostrar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0</wp:posOffset>
                </wp:positionV>
                <wp:extent cx="1447800" cy="1383665"/>
                <wp:effectExtent b="0" l="0" r="0" t="0"/>
                <wp:wrapNone/>
                <wp:docPr id="5"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447800" cy="1383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533525" cy="1515745"/>
                <wp:effectExtent b="0" l="0" r="0" t="0"/>
                <wp:wrapNone/>
                <wp:docPr id="19" name=""/>
                <a:graphic>
                  <a:graphicData uri="http://schemas.microsoft.com/office/word/2010/wordprocessingShape">
                    <wps:wsp>
                      <wps:cNvSpPr/>
                      <wps:cNvPr id="57" name="Shape 57"/>
                      <wps:spPr>
                        <a:xfrm>
                          <a:off x="4598288" y="3041178"/>
                          <a:ext cx="1495425" cy="1477645"/>
                        </a:xfrm>
                        <a:prstGeom prst="rect">
                          <a:avLst/>
                        </a:prstGeom>
                        <a:solidFill>
                          <a:srgbClr val="9BBB59"/>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La capacidad del guía-intérprete o de los medios interpretativos que se utilizan en el proceso de comunicación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1533525" cy="1515745"/>
                <wp:effectExtent b="0" l="0" r="0" t="0"/>
                <wp:wrapNone/>
                <wp:docPr id="19"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1533525" cy="151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33500" cy="730250"/>
                <wp:effectExtent b="0" l="0" r="0" t="0"/>
                <wp:wrapNone/>
                <wp:docPr id="20" name=""/>
                <a:graphic>
                  <a:graphicData uri="http://schemas.microsoft.com/office/word/2010/wordprocessingShape">
                    <wps:wsp>
                      <wps:cNvSpPr/>
                      <wps:cNvPr id="58" name="Shape 58"/>
                      <wps:spPr>
                        <a:xfrm>
                          <a:off x="4698300" y="3433925"/>
                          <a:ext cx="1295400" cy="692150"/>
                        </a:xfrm>
                        <a:prstGeom prst="rect">
                          <a:avLst/>
                        </a:prstGeom>
                        <a:solidFill>
                          <a:srgbClr val="5FB65B"/>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público o visitantes al cual va dirigido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333500" cy="730250"/>
                <wp:effectExtent b="0" l="0" r="0" t="0"/>
                <wp:wrapNone/>
                <wp:docPr id="20"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1333500" cy="730250"/>
                        </a:xfrm>
                        <a:prstGeom prst="rect"/>
                        <a:ln/>
                      </pic:spPr>
                    </pic:pic>
                  </a:graphicData>
                </a:graphic>
              </wp:anchor>
            </w:drawing>
          </mc:Fallback>
        </mc:AlternateConten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Nota</w:t>
      </w:r>
      <w:ins w:author="JHON JAIRO RODRIGUEZ PEREZ" w:id="64" w:date="2022-07-19T07:46:00Z">
        <w:r w:rsidDel="00000000" w:rsidR="00000000" w:rsidRPr="00000000">
          <w:rPr>
            <w:sz w:val="20"/>
            <w:szCs w:val="20"/>
            <w:rtl w:val="0"/>
          </w:rPr>
          <w:t xml:space="preserve">.</w:t>
        </w:r>
      </w:ins>
      <w:del w:author="JHON JAIRO RODRIGUEZ PEREZ" w:id="64" w:date="2022-07-19T07:46:00Z">
        <w:r w:rsidDel="00000000" w:rsidR="00000000" w:rsidRPr="00000000">
          <w:rPr>
            <w:sz w:val="20"/>
            <w:szCs w:val="20"/>
            <w:rtl w:val="0"/>
          </w:rPr>
          <w:delText xml:space="preserve">:</w:delText>
        </w:r>
      </w:del>
      <w:r w:rsidDel="00000000" w:rsidR="00000000" w:rsidRPr="00000000">
        <w:rPr>
          <w:sz w:val="20"/>
          <w:szCs w:val="20"/>
          <w:rtl w:val="0"/>
        </w:rPr>
        <w:t xml:space="preserve"> Serantes, </w:t>
      </w:r>
      <w:ins w:author="JHON JAIRO RODRIGUEZ PEREZ" w:id="65" w:date="2022-07-19T07:46:00Z">
        <w:r w:rsidDel="00000000" w:rsidR="00000000" w:rsidRPr="00000000">
          <w:rPr>
            <w:sz w:val="20"/>
            <w:szCs w:val="20"/>
            <w:rtl w:val="0"/>
          </w:rPr>
          <w:t xml:space="preserve">(</w:t>
        </w:r>
      </w:ins>
      <w:r w:rsidDel="00000000" w:rsidR="00000000" w:rsidRPr="00000000">
        <w:rPr>
          <w:sz w:val="20"/>
          <w:szCs w:val="20"/>
          <w:rtl w:val="0"/>
        </w:rPr>
        <w:t xml:space="preserve">2010</w:t>
      </w:r>
      <w:ins w:author="JHON JAIRO RODRIGUEZ PEREZ" w:id="66" w:date="2022-07-19T07:46:00Z">
        <w:r w:rsidDel="00000000" w:rsidR="00000000" w:rsidRPr="00000000">
          <w:rPr>
            <w:sz w:val="20"/>
            <w:szCs w:val="20"/>
            <w:rtl w:val="0"/>
          </w:rPr>
          <w:t xml:space="preserve">).</w:t>
        </w:r>
      </w:ins>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Para hacer efectivo el ejercicio interpretativo, se debe involucrar de manera directa al visitante con las características, rasgos o fenómenos de importancia de los bienes patrimoniales, siendo más efectivo el ejercicio si está mediado por un guía-intérprete, el cual debe tener el conocimiento, la creatividad y perspicacia para transmitir el mensaje interpretativo. Teniendo en cuenta que muchas veces el guía se enfrenta a públicos no cautivos los cuales fácilmente dejan de prestar atención, es fundamental crear un mensaje atractivo y fácil de comprender, el cual esté vinculado a un guion que motive al visitante a conocer más sobre el tema. (Perera y Betancourt, 2016).  </w:t>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sz w:val="20"/>
          <w:szCs w:val="20"/>
          <w:rtl w:val="0"/>
        </w:rPr>
        <w:t xml:space="preserve">Para construir un mensaje interpretativo y que este sea captado por los visitantes,</w:t>
      </w:r>
      <w:ins w:author="JHON JAIRO RODRIGUEZ PEREZ" w:id="67" w:date="2022-07-19T07:50:00Z">
        <w:r w:rsidDel="00000000" w:rsidR="00000000" w:rsidRPr="00000000">
          <w:rPr>
            <w:sz w:val="20"/>
            <w:szCs w:val="20"/>
            <w:rtl w:val="0"/>
          </w:rPr>
          <w:t xml:space="preserve"> se debe</w:t>
        </w:r>
      </w:ins>
      <w:r w:rsidDel="00000000" w:rsidR="00000000" w:rsidRPr="00000000">
        <w:rPr>
          <w:sz w:val="20"/>
          <w:szCs w:val="20"/>
          <w:rtl w:val="0"/>
        </w:rPr>
        <w:t xml:space="preserve"> ten</w:t>
      </w:r>
      <w:ins w:author="JHON JAIRO RODRIGUEZ PEREZ" w:id="68" w:date="2022-07-19T07:50:00Z">
        <w:r w:rsidDel="00000000" w:rsidR="00000000" w:rsidRPr="00000000">
          <w:rPr>
            <w:sz w:val="20"/>
            <w:szCs w:val="20"/>
            <w:rtl w:val="0"/>
          </w:rPr>
          <w:t xml:space="preserve">er</w:t>
        </w:r>
      </w:ins>
      <w:del w:author="JHON JAIRO RODRIGUEZ PEREZ" w:id="68" w:date="2022-07-19T07:50:00Z">
        <w:r w:rsidDel="00000000" w:rsidR="00000000" w:rsidRPr="00000000">
          <w:rPr>
            <w:sz w:val="20"/>
            <w:szCs w:val="20"/>
            <w:rtl w:val="0"/>
          </w:rPr>
          <w:delText xml:space="preserve">ga</w:delText>
        </w:r>
      </w:del>
      <w:r w:rsidDel="00000000" w:rsidR="00000000" w:rsidRPr="00000000">
        <w:rPr>
          <w:sz w:val="20"/>
          <w:szCs w:val="20"/>
          <w:rtl w:val="0"/>
        </w:rPr>
        <w:t xml:space="preserve"> en cuenta  las condiciones técnicas que se presentan a continuación: </w:t>
      </w:r>
    </w:p>
    <w:p w:rsidR="00000000" w:rsidDel="00000000" w:rsidP="00000000" w:rsidRDefault="00000000" w:rsidRPr="00000000" w14:paraId="000000E5">
      <w:pPr>
        <w:shd w:fill="ffffff" w:val="clear"/>
        <w:jc w:val="both"/>
        <w:rPr/>
      </w:pPr>
      <w:r w:rsidDel="00000000" w:rsidR="00000000" w:rsidRPr="00000000">
        <w:rPr>
          <w:rtl w:val="0"/>
        </w:rPr>
        <w:t xml:space="preserve">     </w:t>
      </w:r>
      <w:commentRangeStart w:id="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3" name=""/>
                <a:graphic>
                  <a:graphicData uri="http://schemas.microsoft.com/office/word/2010/wordprocessingShape">
                    <wps:wsp>
                      <wps:cNvSpPr/>
                      <wps:cNvPr id="4" name="Shape 4"/>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DI-CF07-2_Mensaje interpretativo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3"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color w:val="000000"/>
          <w:sz w:val="24"/>
          <w:szCs w:val="24"/>
        </w:rPr>
      </w:pPr>
      <w:commentRangeEnd w:id="8"/>
      <w:r w:rsidDel="00000000" w:rsidR="00000000" w:rsidRPr="00000000">
        <w:commentReference w:id="8"/>
      </w:r>
      <w:r w:rsidDel="00000000" w:rsidR="00000000" w:rsidRPr="00000000">
        <w:rPr>
          <w:color w:val="000000"/>
          <w:sz w:val="24"/>
          <w:szCs w:val="24"/>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E9">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El mensaje interpretativo debe estar construido de tal manera que llame la atención y curiosidad del público visitante, puede estar relacionado con sus vidas y experiencias diarias, al final revela su esencia o parte fundamental, hac</w:t>
      </w:r>
      <w:ins w:author="JHON JAIRO RODRIGUEZ PEREZ" w:id="69" w:date="2022-07-19T07:51:00Z">
        <w:r w:rsidDel="00000000" w:rsidR="00000000" w:rsidRPr="00000000">
          <w:rPr>
            <w:sz w:val="20"/>
            <w:szCs w:val="20"/>
            <w:rtl w:val="0"/>
          </w:rPr>
          <w:t xml:space="preserve">iendo</w:t>
        </w:r>
      </w:ins>
      <w:del w:author="JHON JAIRO RODRIGUEZ PEREZ" w:id="69" w:date="2022-07-19T07:51:00Z">
        <w:r w:rsidDel="00000000" w:rsidR="00000000" w:rsidRPr="00000000">
          <w:rPr>
            <w:sz w:val="20"/>
            <w:szCs w:val="20"/>
            <w:rtl w:val="0"/>
          </w:rPr>
          <w:delText xml:space="preserve">e</w:delText>
        </w:r>
      </w:del>
      <w:r w:rsidDel="00000000" w:rsidR="00000000" w:rsidRPr="00000000">
        <w:rPr>
          <w:sz w:val="20"/>
          <w:szCs w:val="20"/>
          <w:rtl w:val="0"/>
        </w:rPr>
        <w:t xml:space="preserve"> referencia a la totalidad del bien patrimonial interpretado, por ejemplo: estableciendo conexiones con la historia de una comunidad. Pueden estar planteados desde los objetivos que se quieren alcanzar con el público visitante, qu</w:t>
      </w:r>
      <w:ins w:author="JHON JAIRO RODRIGUEZ PEREZ" w:id="70" w:date="2022-07-19T07:52:00Z">
        <w:r w:rsidDel="00000000" w:rsidR="00000000" w:rsidRPr="00000000">
          <w:rPr>
            <w:sz w:val="20"/>
            <w:szCs w:val="20"/>
            <w:rtl w:val="0"/>
          </w:rPr>
          <w:t xml:space="preserve">é</w:t>
        </w:r>
      </w:ins>
      <w:del w:author="JHON JAIRO RODRIGUEZ PEREZ" w:id="70" w:date="2022-07-19T07:52:00Z">
        <w:r w:rsidDel="00000000" w:rsidR="00000000" w:rsidRPr="00000000">
          <w:rPr>
            <w:sz w:val="20"/>
            <w:szCs w:val="20"/>
            <w:rtl w:val="0"/>
          </w:rPr>
          <w:delText xml:space="preserve">e</w:delText>
        </w:r>
      </w:del>
      <w:r w:rsidDel="00000000" w:rsidR="00000000" w:rsidRPr="00000000">
        <w:rPr>
          <w:sz w:val="20"/>
          <w:szCs w:val="20"/>
          <w:rtl w:val="0"/>
        </w:rPr>
        <w:t xml:space="preserve"> </w:t>
      </w:r>
      <w:ins w:author="JHON JAIRO RODRIGUEZ PEREZ" w:id="71" w:date="2022-07-19T07:52:00Z">
        <w:r w:rsidDel="00000000" w:rsidR="00000000" w:rsidRPr="00000000">
          <w:rPr>
            <w:sz w:val="20"/>
            <w:szCs w:val="20"/>
            <w:rtl w:val="0"/>
          </w:rPr>
          <w:t xml:space="preserve">se quiere </w:t>
        </w:r>
      </w:ins>
      <w:del w:author="JHON JAIRO RODRIGUEZ PEREZ" w:id="71" w:date="2022-07-19T07:52:00Z">
        <w:r w:rsidDel="00000000" w:rsidR="00000000" w:rsidRPr="00000000">
          <w:rPr>
            <w:sz w:val="20"/>
            <w:szCs w:val="20"/>
            <w:rtl w:val="0"/>
          </w:rPr>
          <w:delText xml:space="preserve">queremos </w:delText>
        </w:r>
      </w:del>
      <w:r w:rsidDel="00000000" w:rsidR="00000000" w:rsidRPr="00000000">
        <w:rPr>
          <w:sz w:val="20"/>
          <w:szCs w:val="20"/>
          <w:rtl w:val="0"/>
        </w:rPr>
        <w:t xml:space="preserve">que sepan, qu</w:t>
      </w:r>
      <w:ins w:author="JHON JAIRO RODRIGUEZ PEREZ" w:id="72" w:date="2022-07-19T07:52:00Z">
        <w:r w:rsidDel="00000000" w:rsidR="00000000" w:rsidRPr="00000000">
          <w:rPr>
            <w:sz w:val="20"/>
            <w:szCs w:val="20"/>
            <w:rtl w:val="0"/>
          </w:rPr>
          <w:t xml:space="preserve">é s</w:t>
        </w:r>
      </w:ins>
      <w:del w:author="JHON JAIRO RODRIGUEZ PEREZ" w:id="72" w:date="2022-07-19T07:52:00Z">
        <w:r w:rsidDel="00000000" w:rsidR="00000000" w:rsidRPr="00000000">
          <w:rPr>
            <w:sz w:val="20"/>
            <w:szCs w:val="20"/>
            <w:rtl w:val="0"/>
          </w:rPr>
          <w:delText xml:space="preserve">e</w:delText>
        </w:r>
      </w:del>
      <w:r w:rsidDel="00000000" w:rsidR="00000000" w:rsidRPr="00000000">
        <w:rPr>
          <w:sz w:val="20"/>
          <w:szCs w:val="20"/>
          <w:rtl w:val="0"/>
        </w:rPr>
        <w:t xml:space="preserve"> qu</w:t>
      </w:r>
      <w:ins w:author="JHON JAIRO RODRIGUEZ PEREZ" w:id="73" w:date="2022-07-19T07:52:00Z">
        <w:r w:rsidDel="00000000" w:rsidR="00000000" w:rsidRPr="00000000">
          <w:rPr>
            <w:sz w:val="20"/>
            <w:szCs w:val="20"/>
            <w:rtl w:val="0"/>
          </w:rPr>
          <w:t xml:space="preserve">i</w:t>
        </w:r>
      </w:ins>
      <w:r w:rsidDel="00000000" w:rsidR="00000000" w:rsidRPr="00000000">
        <w:rPr>
          <w:sz w:val="20"/>
          <w:szCs w:val="20"/>
          <w:rtl w:val="0"/>
        </w:rPr>
        <w:t xml:space="preserve">ere</w:t>
      </w:r>
      <w:del w:author="JHON JAIRO RODRIGUEZ PEREZ" w:id="74" w:date="2022-07-19T07:52:00Z">
        <w:r w:rsidDel="00000000" w:rsidR="00000000" w:rsidRPr="00000000">
          <w:rPr>
            <w:sz w:val="20"/>
            <w:szCs w:val="20"/>
            <w:rtl w:val="0"/>
          </w:rPr>
          <w:delText xml:space="preserve">mos</w:delText>
        </w:r>
      </w:del>
      <w:r w:rsidDel="00000000" w:rsidR="00000000" w:rsidRPr="00000000">
        <w:rPr>
          <w:sz w:val="20"/>
          <w:szCs w:val="20"/>
          <w:rtl w:val="0"/>
        </w:rPr>
        <w:t xml:space="preserve"> que sientan y qu</w:t>
      </w:r>
      <w:ins w:author="JHON JAIRO RODRIGUEZ PEREZ" w:id="75" w:date="2022-07-19T07:52:00Z">
        <w:r w:rsidDel="00000000" w:rsidR="00000000" w:rsidRPr="00000000">
          <w:rPr>
            <w:sz w:val="20"/>
            <w:szCs w:val="20"/>
            <w:rtl w:val="0"/>
          </w:rPr>
          <w:t xml:space="preserve">é</w:t>
        </w:r>
      </w:ins>
      <w:del w:author="JHON JAIRO RODRIGUEZ PEREZ" w:id="75" w:date="2022-07-19T07:52:00Z">
        <w:r w:rsidDel="00000000" w:rsidR="00000000" w:rsidRPr="00000000">
          <w:rPr>
            <w:sz w:val="20"/>
            <w:szCs w:val="20"/>
            <w:rtl w:val="0"/>
          </w:rPr>
          <w:delText xml:space="preserve">e</w:delText>
        </w:r>
      </w:del>
      <w:r w:rsidDel="00000000" w:rsidR="00000000" w:rsidRPr="00000000">
        <w:rPr>
          <w:sz w:val="20"/>
          <w:szCs w:val="20"/>
          <w:rtl w:val="0"/>
        </w:rPr>
        <w:t xml:space="preserve"> </w:t>
      </w:r>
      <w:ins w:author="JHON JAIRO RODRIGUEZ PEREZ" w:id="76" w:date="2022-07-19T07:52:00Z">
        <w:r w:rsidDel="00000000" w:rsidR="00000000" w:rsidRPr="00000000">
          <w:rPr>
            <w:sz w:val="20"/>
            <w:szCs w:val="20"/>
            <w:rtl w:val="0"/>
          </w:rPr>
          <w:t xml:space="preserve">se </w:t>
        </w:r>
      </w:ins>
      <w:r w:rsidDel="00000000" w:rsidR="00000000" w:rsidRPr="00000000">
        <w:rPr>
          <w:sz w:val="20"/>
          <w:szCs w:val="20"/>
          <w:rtl w:val="0"/>
        </w:rPr>
        <w:t xml:space="preserve">qu</w:t>
      </w:r>
      <w:ins w:author="JHON JAIRO RODRIGUEZ PEREZ" w:id="77" w:date="2022-07-19T07:52:00Z">
        <w:r w:rsidDel="00000000" w:rsidR="00000000" w:rsidRPr="00000000">
          <w:rPr>
            <w:sz w:val="20"/>
            <w:szCs w:val="20"/>
            <w:rtl w:val="0"/>
          </w:rPr>
          <w:t xml:space="preserve">i</w:t>
        </w:r>
      </w:ins>
      <w:r w:rsidDel="00000000" w:rsidR="00000000" w:rsidRPr="00000000">
        <w:rPr>
          <w:sz w:val="20"/>
          <w:szCs w:val="20"/>
          <w:rtl w:val="0"/>
        </w:rPr>
        <w:t xml:space="preserve">ere</w:t>
      </w:r>
      <w:del w:author="JHON JAIRO RODRIGUEZ PEREZ" w:id="78" w:date="2022-07-19T07:52:00Z">
        <w:r w:rsidDel="00000000" w:rsidR="00000000" w:rsidRPr="00000000">
          <w:rPr>
            <w:sz w:val="20"/>
            <w:szCs w:val="20"/>
            <w:rtl w:val="0"/>
          </w:rPr>
          <w:delText xml:space="preserve">mos</w:delText>
        </w:r>
      </w:del>
      <w:r w:rsidDel="00000000" w:rsidR="00000000" w:rsidRPr="00000000">
        <w:rPr>
          <w:sz w:val="20"/>
          <w:szCs w:val="20"/>
          <w:rtl w:val="0"/>
        </w:rPr>
        <w:t xml:space="preserve"> que hagan. </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667375" cy="885825"/>
                <wp:effectExtent b="0" l="0" r="0" t="0"/>
                <wp:wrapNone/>
                <wp:docPr id="8" name=""/>
                <a:graphic>
                  <a:graphicData uri="http://schemas.microsoft.com/office/word/2010/wordprocessingShape">
                    <wps:wsp>
                      <wps:cNvSpPr/>
                      <wps:cNvPr id="9" name="Shape 9"/>
                      <wps:spPr>
                        <a:xfrm>
                          <a:off x="2531363" y="3356138"/>
                          <a:ext cx="5629275" cy="847725"/>
                        </a:xfrm>
                        <a:prstGeom prst="rect">
                          <a:avLst/>
                        </a:prstGeom>
                        <a:solidFill>
                          <a:srgbClr val="8CB3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estructurar el mensaje interpretativo se recomienda trabajarlo entorno a una idea, (oración-tema) recordable. Una oración completa, con sujeto, verbo y predicado, que sintetice el mensaje; ya que es como el titular de un periódico, el cual sirve también para dar título a paneles, folletos, y es fundamental para las actividades que realiza el guía” (Bazán, 2014).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667375" cy="885825"/>
                <wp:effectExtent b="0" l="0" r="0" t="0"/>
                <wp:wrapNone/>
                <wp:docPr id="8"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5667375" cy="885825"/>
                        </a:xfrm>
                        <a:prstGeom prst="rect"/>
                        <a:ln/>
                      </pic:spPr>
                    </pic:pic>
                  </a:graphicData>
                </a:graphic>
              </wp:anchor>
            </w:drawing>
          </mc:Fallback>
        </mc:AlternateConten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Otros aspectos para tener en cuenta a la hora de construir el mensaje interpretativo son:</w:t>
      </w:r>
    </w:p>
    <w:p w:rsidR="00000000" w:rsidDel="00000000" w:rsidP="00000000" w:rsidRDefault="00000000" w:rsidRPr="00000000" w14:paraId="000000F5">
      <w:pPr>
        <w:jc w:val="both"/>
        <w:rPr>
          <w:sz w:val="20"/>
          <w:szCs w:val="20"/>
          <w:highlight w:val="white"/>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                                   </w:t>
      </w:r>
      <w:r w:rsidDel="00000000" w:rsidR="00000000" w:rsidRPr="00000000">
        <w:rPr>
          <w:rtl w:val="0"/>
        </w:rPr>
        <w:t xml:space="preserve">     </w:t>
      </w:r>
      <w:commentRangeStart w:id="9"/>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022850" cy="793750"/>
                <wp:effectExtent b="0" l="0" r="0" t="0"/>
                <wp:wrapNone/>
                <wp:docPr id="15" name=""/>
                <a:graphic>
                  <a:graphicData uri="http://schemas.microsoft.com/office/word/2010/wordprocessingShape">
                    <wps:wsp>
                      <wps:cNvSpPr/>
                      <wps:cNvPr id="16" name="Shape 16"/>
                      <wps:spPr>
                        <a:xfrm>
                          <a:off x="2859975" y="3408525"/>
                          <a:ext cx="497205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DI_CF07_2_ Aspectos_mensaje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022850" cy="793750"/>
                <wp:effectExtent b="0" l="0" r="0" t="0"/>
                <wp:wrapNone/>
                <wp:docPr id="15" name="image24.png"/>
                <a:graphic>
                  <a:graphicData uri="http://schemas.openxmlformats.org/drawingml/2006/picture">
                    <pic:pic>
                      <pic:nvPicPr>
                        <pic:cNvPr id="0" name="image24.png"/>
                        <pic:cNvPicPr preferRelativeResize="0"/>
                      </pic:nvPicPr>
                      <pic:blipFill>
                        <a:blip r:embed="rId27"/>
                        <a:srcRect/>
                        <a:stretch>
                          <a:fillRect/>
                        </a:stretch>
                      </pic:blipFill>
                      <pic:spPr>
                        <a:xfrm>
                          <a:off x="0" y="0"/>
                          <a:ext cx="5022850" cy="793750"/>
                        </a:xfrm>
                        <a:prstGeom prst="rect"/>
                        <a:ln/>
                      </pic:spPr>
                    </pic:pic>
                  </a:graphicData>
                </a:graphic>
              </wp:anchor>
            </w:drawing>
          </mc:Fallback>
        </mc:AlternateContent>
      </w:r>
    </w:p>
    <w:p w:rsidR="00000000" w:rsidDel="00000000" w:rsidP="00000000" w:rsidRDefault="00000000" w:rsidRPr="00000000" w14:paraId="000000F7">
      <w:pPr>
        <w:jc w:val="both"/>
        <w:rPr>
          <w:sz w:val="20"/>
          <w:szCs w:val="20"/>
        </w:rPr>
      </w:pPr>
      <w:commentRangeEnd w:id="9"/>
      <w:r w:rsidDel="00000000" w:rsidR="00000000" w:rsidRPr="00000000">
        <w:commentReference w:id="9"/>
      </w:r>
      <w:r w:rsidDel="00000000" w:rsidR="00000000" w:rsidRPr="00000000">
        <w:rPr>
          <w:sz w:val="20"/>
          <w:szCs w:val="20"/>
          <w:rtl w:val="0"/>
        </w:rPr>
        <w:t xml:space="preserve">                                                </w:t>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highlight w:val="green"/>
        </w:rPr>
      </w:pPr>
      <w:r w:rsidDel="00000000" w:rsidR="00000000" w:rsidRPr="00000000">
        <w:rPr>
          <w:rtl w:val="0"/>
        </w:rPr>
      </w:r>
    </w:p>
    <w:p w:rsidR="00000000" w:rsidDel="00000000" w:rsidP="00000000" w:rsidRDefault="00000000" w:rsidRPr="00000000" w14:paraId="000000FD">
      <w:pPr>
        <w:numPr>
          <w:ilvl w:val="1"/>
          <w:numId w:val="2"/>
        </w:numPr>
        <w:pBdr>
          <w:top w:space="0" w:sz="0" w:val="nil"/>
          <w:left w:space="0" w:sz="0" w:val="nil"/>
          <w:bottom w:space="0" w:sz="0" w:val="nil"/>
          <w:right w:space="0" w:sz="0" w:val="nil"/>
          <w:between w:space="0" w:sz="0" w:val="nil"/>
        </w:pBdr>
        <w:ind w:left="360" w:hanging="360"/>
        <w:rPr>
          <w:b w:val="1"/>
          <w:color w:val="000000"/>
          <w:sz w:val="20"/>
          <w:szCs w:val="20"/>
          <w:highlight w:val="white"/>
        </w:rPr>
      </w:pPr>
      <w:r w:rsidDel="00000000" w:rsidR="00000000" w:rsidRPr="00000000">
        <w:rPr>
          <w:b w:val="1"/>
          <w:color w:val="000000"/>
          <w:sz w:val="20"/>
          <w:szCs w:val="20"/>
          <w:highlight w:val="white"/>
          <w:rtl w:val="0"/>
        </w:rPr>
        <w:t xml:space="preserve">Principios de la interpretación</w:t>
      </w:r>
      <w:del w:author="JHON JAIRO RODRIGUEZ PEREZ" w:id="79" w:date="2022-07-19T07:53:00Z">
        <w:r w:rsidDel="00000000" w:rsidR="00000000" w:rsidRPr="00000000">
          <w:rPr>
            <w:b w:val="1"/>
            <w:color w:val="000000"/>
            <w:sz w:val="20"/>
            <w:szCs w:val="20"/>
            <w:highlight w:val="white"/>
            <w:rtl w:val="0"/>
          </w:rPr>
          <w:delText xml:space="preserve">. </w:delText>
        </w:r>
      </w:del>
      <w:r w:rsidDel="00000000" w:rsidR="00000000" w:rsidRPr="00000000">
        <w:rPr>
          <w:rtl w:val="0"/>
        </w:rPr>
      </w:r>
    </w:p>
    <w:p w:rsidR="00000000" w:rsidDel="00000000" w:rsidP="00000000" w:rsidRDefault="00000000" w:rsidRPr="00000000" w14:paraId="000000FE">
      <w:pPr>
        <w:rPr>
          <w:color w:val="000000"/>
          <w:sz w:val="20"/>
          <w:szCs w:val="20"/>
          <w:shd w:fill="ff9900" w:val="clear"/>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sz w:val="20"/>
          <w:szCs w:val="20"/>
          <w:rtl w:val="0"/>
        </w:rPr>
        <w:t xml:space="preserve">Freeman Tilden</w:t>
      </w:r>
      <w:del w:author="JHON JAIRO RODRIGUEZ PEREZ" w:id="80" w:date="2022-07-19T07:54:00Z">
        <w:r w:rsidDel="00000000" w:rsidR="00000000" w:rsidRPr="00000000">
          <w:rPr>
            <w:sz w:val="20"/>
            <w:szCs w:val="20"/>
            <w:rtl w:val="0"/>
          </w:rPr>
          <w:delText xml:space="preserve">,</w:delText>
        </w:r>
      </w:del>
      <w:r w:rsidDel="00000000" w:rsidR="00000000" w:rsidRPr="00000000">
        <w:rPr>
          <w:sz w:val="20"/>
          <w:szCs w:val="20"/>
          <w:rtl w:val="0"/>
        </w:rPr>
        <w:t xml:space="preserve"> es considerado uno de los padres de la interpretación, a finales de los años 60, brindó una cátedra sobre esta disciplina tan importante hoy para el turismo, donde se le define como una actividad educativa que busca dar a conocer a los </w:t>
      </w:r>
      <w:r w:rsidDel="00000000" w:rsidR="00000000" w:rsidRPr="00000000">
        <w:rPr>
          <w:sz w:val="20"/>
          <w:szCs w:val="20"/>
          <w:highlight w:val="white"/>
          <w:rtl w:val="0"/>
        </w:rPr>
        <w:t xml:space="preserve">grupos de visitantes</w:t>
      </w:r>
      <w:r w:rsidDel="00000000" w:rsidR="00000000" w:rsidRPr="00000000">
        <w:rPr>
          <w:sz w:val="20"/>
          <w:szCs w:val="20"/>
          <w:rtl w:val="0"/>
        </w:rPr>
        <w:t xml:space="preserve">, los significados e interrelaciones de un hecho o lugar mediante medios ilustrativos, experiencias de primera mano y objetos originales </w:t>
      </w:r>
      <w:r w:rsidDel="00000000" w:rsidR="00000000" w:rsidRPr="00000000">
        <w:rPr>
          <w:sz w:val="20"/>
          <w:szCs w:val="20"/>
          <w:highlight w:val="white"/>
          <w:rtl w:val="0"/>
        </w:rPr>
        <w:t xml:space="preserve">que permiten entender el alma del lugar</w:t>
      </w:r>
      <w:r w:rsidDel="00000000" w:rsidR="00000000" w:rsidRPr="00000000">
        <w:rPr>
          <w:sz w:val="20"/>
          <w:szCs w:val="20"/>
          <w:rtl w:val="0"/>
        </w:rPr>
        <w:t xml:space="preserve">. En su libro </w:t>
      </w:r>
      <w:hyperlink r:id="rId28">
        <w:r w:rsidDel="00000000" w:rsidR="00000000" w:rsidRPr="00000000">
          <w:rPr>
            <w:i w:val="1"/>
            <w:sz w:val="20"/>
            <w:szCs w:val="20"/>
            <w:rtl w:val="0"/>
          </w:rPr>
          <w:t xml:space="preserve">Interpreting our Heritage</w:t>
        </w:r>
      </w:hyperlink>
      <w:r w:rsidDel="00000000" w:rsidR="00000000" w:rsidRPr="00000000">
        <w:rPr>
          <w:i w:val="1"/>
          <w:sz w:val="20"/>
          <w:szCs w:val="20"/>
          <w:rtl w:val="0"/>
        </w:rPr>
        <w:t xml:space="preserve"> </w:t>
      </w:r>
      <w:r w:rsidDel="00000000" w:rsidR="00000000" w:rsidRPr="00000000">
        <w:rPr>
          <w:sz w:val="20"/>
          <w:szCs w:val="20"/>
          <w:rtl w:val="0"/>
        </w:rPr>
        <w:t xml:space="preserve">(1957),</w:t>
      </w:r>
      <w:r w:rsidDel="00000000" w:rsidR="00000000" w:rsidRPr="00000000">
        <w:rPr>
          <w:i w:val="1"/>
          <w:sz w:val="20"/>
          <w:szCs w:val="20"/>
          <w:rtl w:val="0"/>
        </w:rPr>
        <w:t xml:space="preserve"> </w:t>
      </w:r>
      <w:r w:rsidDel="00000000" w:rsidR="00000000" w:rsidRPr="00000000">
        <w:rPr>
          <w:sz w:val="20"/>
          <w:szCs w:val="20"/>
          <w:rtl w:val="0"/>
        </w:rPr>
        <w:t xml:space="preserve">Tilden menciona </w:t>
      </w:r>
      <w:ins w:author="JHON JAIRO RODRIGUEZ PEREZ" w:id="81" w:date="2022-07-19T07:54:00Z">
        <w:r w:rsidDel="00000000" w:rsidR="00000000" w:rsidRPr="00000000">
          <w:rPr>
            <w:sz w:val="20"/>
            <w:szCs w:val="20"/>
            <w:rtl w:val="0"/>
          </w:rPr>
          <w:t xml:space="preserve">seis (</w:t>
        </w:r>
      </w:ins>
      <w:r w:rsidDel="00000000" w:rsidR="00000000" w:rsidRPr="00000000">
        <w:rPr>
          <w:sz w:val="20"/>
          <w:szCs w:val="20"/>
          <w:rtl w:val="0"/>
        </w:rPr>
        <w:t xml:space="preserve">6</w:t>
      </w:r>
      <w:ins w:author="JHON JAIRO RODRIGUEZ PEREZ" w:id="82" w:date="2022-07-19T07:54:00Z">
        <w:r w:rsidDel="00000000" w:rsidR="00000000" w:rsidRPr="00000000">
          <w:rPr>
            <w:sz w:val="20"/>
            <w:szCs w:val="20"/>
            <w:rtl w:val="0"/>
          </w:rPr>
          <w:t xml:space="preserve">)</w:t>
        </w:r>
      </w:ins>
      <w:r w:rsidDel="00000000" w:rsidR="00000000" w:rsidRPr="00000000">
        <w:rPr>
          <w:sz w:val="20"/>
          <w:szCs w:val="20"/>
          <w:rtl w:val="0"/>
        </w:rPr>
        <w:t xml:space="preserve"> principios fundamentales de la interpretación del patrimonio así:</w:t>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t xml:space="preserve">     </w:t>
      </w:r>
      <w:commentRangeStart w:id="1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708525" cy="793750"/>
                <wp:effectExtent b="0" l="0" r="0" t="0"/>
                <wp:wrapNone/>
                <wp:docPr id="2" name=""/>
                <a:graphic>
                  <a:graphicData uri="http://schemas.microsoft.com/office/word/2010/wordprocessingShape">
                    <wps:wsp>
                      <wps:cNvSpPr/>
                      <wps:cNvPr id="3" name="Shape 3"/>
                      <wps:spPr>
                        <a:xfrm>
                          <a:off x="3017138" y="3408525"/>
                          <a:ext cx="46577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DI_CF07_3.1_ Principios_de_la_interpretacion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708525" cy="793750"/>
                <wp:effectExtent b="0" l="0" r="0" t="0"/>
                <wp:wrapNone/>
                <wp:docPr id="2"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4708525" cy="793750"/>
                        </a:xfrm>
                        <a:prstGeom prst="rect"/>
                        <a:ln/>
                      </pic:spPr>
                    </pic:pic>
                  </a:graphicData>
                </a:graphic>
              </wp:anchor>
            </w:drawing>
          </mc:Fallback>
        </mc:AlternateContent>
      </w:r>
    </w:p>
    <w:p w:rsidR="00000000" w:rsidDel="00000000" w:rsidP="00000000" w:rsidRDefault="00000000" w:rsidRPr="00000000" w14:paraId="00000102">
      <w:pPr>
        <w:jc w:val="both"/>
        <w:rPr>
          <w:sz w:val="20"/>
          <w:szCs w:val="20"/>
        </w:rPr>
      </w:pPr>
      <w:commentRangeEnd w:id="10"/>
      <w:r w:rsidDel="00000000" w:rsidR="00000000" w:rsidRPr="00000000">
        <w:commentReference w:id="10"/>
      </w:r>
      <w:r w:rsidDel="00000000" w:rsidR="00000000" w:rsidRPr="00000000">
        <w:rPr>
          <w:sz w:val="20"/>
          <w:szCs w:val="20"/>
          <w:rtl w:val="0"/>
        </w:rPr>
        <w:t xml:space="preserve">                                                </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ind w:left="709" w:hanging="709"/>
        <w:jc w:val="both"/>
        <w:rPr>
          <w:sz w:val="20"/>
          <w:szCs w:val="20"/>
        </w:rPr>
      </w:pPr>
      <w:r w:rsidDel="00000000" w:rsidR="00000000" w:rsidRPr="00000000">
        <w:rPr>
          <w:sz w:val="20"/>
          <w:szCs w:val="20"/>
          <w:rtl w:val="0"/>
        </w:rPr>
        <w:t xml:space="preserve">    Con el fin de interiorizar los principios de la interpretación se resumen aquí en 3 términos: </w:t>
      </w:r>
    </w:p>
    <w:p w:rsidR="00000000" w:rsidDel="00000000" w:rsidP="00000000" w:rsidRDefault="00000000" w:rsidRPr="00000000" w14:paraId="00000108">
      <w:pPr>
        <w:ind w:left="709" w:hanging="709"/>
        <w:jc w:val="both"/>
        <w:rPr>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10A">
      <w:pPr>
        <w:jc w:val="both"/>
        <w:rPr>
          <w:color w:val="000000"/>
          <w:sz w:val="18"/>
          <w:szCs w:val="18"/>
        </w:rPr>
      </w:pPr>
      <w:r w:rsidDel="00000000" w:rsidR="00000000" w:rsidRPr="00000000">
        <w:rPr>
          <w:color w:val="000000"/>
          <w:sz w:val="18"/>
          <w:szCs w:val="1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1695450" cy="609600"/>
                <wp:effectExtent b="0" l="0" r="0" t="0"/>
                <wp:wrapNone/>
                <wp:docPr id="26" name=""/>
                <a:graphic>
                  <a:graphicData uri="http://schemas.microsoft.com/office/word/2010/wordprocessingShape">
                    <wps:wsp>
                      <wps:cNvSpPr/>
                      <wps:cNvPr id="64" name="Shape 64"/>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Provocar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0</wp:posOffset>
                </wp:positionV>
                <wp:extent cx="1695450" cy="609600"/>
                <wp:effectExtent b="0" l="0" r="0" t="0"/>
                <wp:wrapNone/>
                <wp:docPr id="26" name="image35.png"/>
                <a:graphic>
                  <a:graphicData uri="http://schemas.openxmlformats.org/drawingml/2006/picture">
                    <pic:pic>
                      <pic:nvPicPr>
                        <pic:cNvPr id="0" name="image35.png"/>
                        <pic:cNvPicPr preferRelativeResize="0"/>
                      </pic:nvPicPr>
                      <pic:blipFill>
                        <a:blip r:embed="rId30"/>
                        <a:srcRect/>
                        <a:stretch>
                          <a:fillRect/>
                        </a:stretch>
                      </pic:blipFill>
                      <pic:spPr>
                        <a:xfrm>
                          <a:off x="0" y="0"/>
                          <a:ext cx="1695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1695450" cy="609600"/>
                <wp:effectExtent b="0" l="0" r="0" t="0"/>
                <wp:wrapNone/>
                <wp:docPr id="11" name=""/>
                <a:graphic>
                  <a:graphicData uri="http://schemas.microsoft.com/office/word/2010/wordprocessingShape">
                    <wps:wsp>
                      <wps:cNvSpPr/>
                      <wps:cNvPr id="12" name="Shape 12"/>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Relacionar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0</wp:posOffset>
                </wp:positionV>
                <wp:extent cx="1695450" cy="609600"/>
                <wp:effectExtent b="0" l="0" r="0" t="0"/>
                <wp:wrapNone/>
                <wp:docPr id="11"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1695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0</wp:posOffset>
                </wp:positionV>
                <wp:extent cx="1695450" cy="609600"/>
                <wp:effectExtent b="0" l="0" r="0" t="0"/>
                <wp:wrapNone/>
                <wp:docPr id="6" name=""/>
                <a:graphic>
                  <a:graphicData uri="http://schemas.microsoft.com/office/word/2010/wordprocessingShape">
                    <wps:wsp>
                      <wps:cNvSpPr/>
                      <wps:cNvPr id="7" name="Shape 7"/>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Revelar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0</wp:posOffset>
                </wp:positionV>
                <wp:extent cx="1695450" cy="609600"/>
                <wp:effectExtent b="0" l="0" r="0" t="0"/>
                <wp:wrapNone/>
                <wp:docPr id="6"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1695450" cy="609600"/>
                        </a:xfrm>
                        <a:prstGeom prst="rect"/>
                        <a:ln/>
                      </pic:spPr>
                    </pic:pic>
                  </a:graphicData>
                </a:graphic>
              </wp:anchor>
            </w:drawing>
          </mc:Fallback>
        </mc:AlternateContent>
      </w:r>
    </w:p>
    <w:p w:rsidR="00000000" w:rsidDel="00000000" w:rsidP="00000000" w:rsidRDefault="00000000" w:rsidRPr="00000000" w14:paraId="0000010B">
      <w:pPr>
        <w:jc w:val="both"/>
        <w:rPr>
          <w:color w:val="000000"/>
          <w:sz w:val="18"/>
          <w:szCs w:val="18"/>
        </w:rPr>
      </w:pPr>
      <w:r w:rsidDel="00000000" w:rsidR="00000000" w:rsidRPr="00000000">
        <w:rPr>
          <w:color w:val="000000"/>
          <w:sz w:val="18"/>
          <w:szCs w:val="18"/>
          <w:rtl w:val="0"/>
        </w:rPr>
        <w:t xml:space="preserve">          </w:t>
      </w:r>
      <w:commentRangeStart w:id="11"/>
      <w:r w:rsidDel="00000000" w:rsidR="00000000" w:rsidRPr="00000000">
        <w:rPr>
          <w:color w:val="000000"/>
          <w:sz w:val="18"/>
          <w:szCs w:val="18"/>
          <w:rtl w:val="0"/>
        </w:rPr>
        <w:t xml:space="preserve"> </w:t>
      </w:r>
      <w:commentRangeEnd w:id="11"/>
      <w:r w:rsidDel="00000000" w:rsidR="00000000" w:rsidRPr="00000000">
        <w:commentReference w:id="11"/>
      </w:r>
      <w:r w:rsidDel="00000000" w:rsidR="00000000" w:rsidRPr="00000000">
        <w:rPr>
          <w:color w:val="000000"/>
          <w:sz w:val="18"/>
          <w:szCs w:val="18"/>
          <w:rtl w:val="0"/>
        </w:rPr>
        <w:t xml:space="preserve">                                                                   </w:t>
      </w:r>
      <w:commentRangeStart w:id="12"/>
      <w:r w:rsidDel="00000000" w:rsidR="00000000" w:rsidRPr="00000000">
        <w:rPr>
          <w:color w:val="000000"/>
          <w:sz w:val="18"/>
          <w:szCs w:val="18"/>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C">
      <w:pPr>
        <w:jc w:val="both"/>
        <w:rPr>
          <w:color w:val="000000"/>
          <w:sz w:val="18"/>
          <w:szCs w:val="18"/>
        </w:rPr>
      </w:pPr>
      <w:r w:rsidDel="00000000" w:rsidR="00000000" w:rsidRPr="00000000">
        <w:rPr>
          <w:color w:val="000000"/>
          <w:sz w:val="18"/>
          <w:szCs w:val="18"/>
          <w:rtl w:val="0"/>
        </w:rPr>
        <w:t xml:space="preserve">                                                                                                                                                           </w:t>
      </w:r>
      <w:commentRangeStart w:id="13"/>
      <w:r w:rsidDel="00000000" w:rsidR="00000000" w:rsidRPr="00000000">
        <w:rPr>
          <w:color w:val="000000"/>
          <w:sz w:val="18"/>
          <w:szCs w:val="18"/>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0D">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ffffff" w:val="clear"/>
        <w:jc w:val="both"/>
        <w:rPr>
          <w:color w:val="000000"/>
          <w:sz w:val="20"/>
          <w:szCs w:val="20"/>
          <w:highlight w:val="whit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11">
      <w:pPr>
        <w:rPr>
          <w:b w:val="1"/>
          <w:color w:val="000000"/>
          <w:sz w:val="20"/>
          <w:szCs w:val="20"/>
          <w:highlight w:val="white"/>
        </w:rPr>
      </w:pPr>
      <w:r w:rsidDel="00000000" w:rsidR="00000000" w:rsidRPr="00000000">
        <w:rPr>
          <w:b w:val="1"/>
          <w:color w:val="000000"/>
          <w:sz w:val="20"/>
          <w:szCs w:val="20"/>
          <w:highlight w:val="white"/>
          <w:rtl w:val="0"/>
        </w:rPr>
        <w:t xml:space="preserve">3.2 Participantes</w:t>
      </w:r>
      <w:del w:author="JHON JAIRO RODRIGUEZ PEREZ" w:id="83" w:date="2022-07-19T07:55:00Z">
        <w:r w:rsidDel="00000000" w:rsidR="00000000" w:rsidRPr="00000000">
          <w:rPr>
            <w:b w:val="1"/>
            <w:color w:val="000000"/>
            <w:sz w:val="20"/>
            <w:szCs w:val="20"/>
            <w:highlight w:val="white"/>
            <w:rtl w:val="0"/>
          </w:rPr>
          <w:delText xml:space="preserve">. </w:delText>
        </w:r>
      </w:del>
      <w:r w:rsidDel="00000000" w:rsidR="00000000" w:rsidRPr="00000000">
        <w:rPr>
          <w:rtl w:val="0"/>
        </w:rPr>
      </w:r>
    </w:p>
    <w:p w:rsidR="00000000" w:rsidDel="00000000" w:rsidP="00000000" w:rsidRDefault="00000000" w:rsidRPr="00000000" w14:paraId="00000112">
      <w:pPr>
        <w:rPr>
          <w:color w:val="000000"/>
          <w:sz w:val="20"/>
          <w:szCs w:val="20"/>
          <w:shd w:fill="ff9900" w:val="clear"/>
        </w:rPr>
      </w:pPr>
      <w:r w:rsidDel="00000000" w:rsidR="00000000" w:rsidRPr="00000000">
        <w:rPr>
          <w:rtl w:val="0"/>
        </w:rPr>
      </w:r>
    </w:p>
    <w:p w:rsidR="00000000" w:rsidDel="00000000" w:rsidP="00000000" w:rsidRDefault="00000000" w:rsidRPr="00000000" w14:paraId="00000113">
      <w:pPr>
        <w:jc w:val="both"/>
        <w:rPr>
          <w:color w:val="000000"/>
          <w:sz w:val="20"/>
          <w:szCs w:val="20"/>
          <w:highlight w:val="white"/>
        </w:rPr>
      </w:pPr>
      <w:r w:rsidDel="00000000" w:rsidR="00000000" w:rsidRPr="00000000">
        <w:rPr>
          <w:color w:val="000000"/>
          <w:sz w:val="20"/>
          <w:szCs w:val="20"/>
          <w:highlight w:val="white"/>
          <w:rtl w:val="0"/>
        </w:rPr>
        <w:t xml:space="preserve">La actividad interpretativa implica pensar en quienes se involucran en ella, cuando se tiene en cuenta todos los participantes es posible planear actividades que se encaminan a</w:t>
      </w:r>
      <w:r w:rsidDel="00000000" w:rsidR="00000000" w:rsidRPr="00000000">
        <w:rPr>
          <w:color w:val="00b050"/>
          <w:sz w:val="20"/>
          <w:szCs w:val="20"/>
          <w:highlight w:val="white"/>
          <w:rtl w:val="0"/>
        </w:rPr>
        <w:t xml:space="preserve"> </w:t>
      </w:r>
      <w:r w:rsidDel="00000000" w:rsidR="00000000" w:rsidRPr="00000000">
        <w:rPr>
          <w:sz w:val="20"/>
          <w:szCs w:val="20"/>
          <w:highlight w:val="white"/>
          <w:rtl w:val="0"/>
        </w:rPr>
        <w:t xml:space="preserve">sus </w:t>
      </w:r>
      <w:r w:rsidDel="00000000" w:rsidR="00000000" w:rsidRPr="00000000">
        <w:rPr>
          <w:color w:val="000000"/>
          <w:sz w:val="20"/>
          <w:szCs w:val="20"/>
          <w:highlight w:val="white"/>
          <w:rtl w:val="0"/>
        </w:rPr>
        <w:t xml:space="preserve">intereses y gustos pero que también involucran a las comunidades locales y todos los actores del proceso, como puede observarse en el siguiente recurso educativo:</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both"/>
        <w:rPr>
          <w:sz w:val="20"/>
          <w:szCs w:val="20"/>
        </w:rPr>
      </w:pPr>
      <w:r w:rsidDel="00000000" w:rsidR="00000000" w:rsidRPr="00000000">
        <w:rPr>
          <w:rtl w:val="0"/>
        </w:rPr>
        <w:t xml:space="preserve">     </w:t>
      </w:r>
      <w:commentRangeStart w:id="1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3" name=""/>
                <a:graphic>
                  <a:graphicData uri="http://schemas.microsoft.com/office/word/2010/wordprocessingShape">
                    <wps:wsp>
                      <wps:cNvSpPr/>
                      <wps:cNvPr id="14" name="Shape 14"/>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DI_CF07_3.2_Participantes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3"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17">
      <w:pPr>
        <w:jc w:val="both"/>
        <w:rPr>
          <w:sz w:val="20"/>
          <w:szCs w:val="20"/>
        </w:rPr>
      </w:pPr>
      <w:commentRangeEnd w:id="14"/>
      <w:r w:rsidDel="00000000" w:rsidR="00000000" w:rsidRPr="00000000">
        <w:commentReference w:id="14"/>
      </w:r>
      <w:r w:rsidDel="00000000" w:rsidR="00000000" w:rsidRPr="00000000">
        <w:rPr>
          <w:sz w:val="20"/>
          <w:szCs w:val="20"/>
          <w:rtl w:val="0"/>
        </w:rPr>
        <w:t xml:space="preserve">                                                </w:t>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jc w:val="both"/>
        <w:rPr>
          <w:sz w:val="20"/>
          <w:szCs w:val="20"/>
        </w:rPr>
      </w:pPr>
      <w:r w:rsidDel="00000000" w:rsidR="00000000" w:rsidRPr="00000000">
        <w:rPr>
          <w:rtl w:val="0"/>
        </w:rPr>
      </w:r>
    </w:p>
    <w:p w:rsidR="00000000" w:rsidDel="00000000" w:rsidP="00000000" w:rsidRDefault="00000000" w:rsidRPr="00000000" w14:paraId="0000011B">
      <w:pPr>
        <w:rPr>
          <w:b w:val="1"/>
          <w:sz w:val="20"/>
          <w:szCs w:val="20"/>
        </w:rPr>
      </w:pPr>
      <w:r w:rsidDel="00000000" w:rsidR="00000000" w:rsidRPr="00000000">
        <w:rPr>
          <w:rtl w:val="0"/>
        </w:rPr>
      </w:r>
    </w:p>
    <w:p w:rsidR="00000000" w:rsidDel="00000000" w:rsidP="00000000" w:rsidRDefault="00000000" w:rsidRPr="00000000" w14:paraId="0000011C">
      <w:pPr>
        <w:jc w:val="both"/>
        <w:rPr>
          <w:color w:val="000000"/>
          <w:sz w:val="20"/>
          <w:szCs w:val="20"/>
          <w:highlight w:val="white"/>
        </w:rPr>
      </w:pPr>
      <w:r w:rsidDel="00000000" w:rsidR="00000000" w:rsidRPr="00000000">
        <w:rPr>
          <w:color w:val="000000"/>
          <w:sz w:val="20"/>
          <w:szCs w:val="20"/>
          <w:highlight w:val="white"/>
          <w:rtl w:val="0"/>
        </w:rPr>
        <w:t xml:space="preserve">  </w:t>
      </w:r>
    </w:p>
    <w:p w:rsidR="00000000" w:rsidDel="00000000" w:rsidP="00000000" w:rsidRDefault="00000000" w:rsidRPr="00000000" w14:paraId="0000011D">
      <w:pPr>
        <w:jc w:val="both"/>
        <w:rPr>
          <w:sz w:val="20"/>
          <w:szCs w:val="20"/>
        </w:rPr>
      </w:pPr>
      <w:r w:rsidDel="00000000" w:rsidR="00000000" w:rsidRPr="00000000">
        <w:rPr>
          <w:color w:val="000000"/>
          <w:sz w:val="20"/>
          <w:szCs w:val="20"/>
          <w:highlight w:val="white"/>
          <w:rtl w:val="0"/>
        </w:rPr>
        <w:t xml:space="preserve">Es fundamental que para un efectivo desarrollo de la actividad interpretativa exista una sinergia y cohesión en el trabajo que realizan</w:t>
      </w:r>
      <w:ins w:author="JHON JAIRO RODRIGUEZ PEREZ" w:id="84" w:date="2022-07-19T07:55:00Z">
        <w:r w:rsidDel="00000000" w:rsidR="00000000" w:rsidRPr="00000000">
          <w:rPr>
            <w:color w:val="000000"/>
            <w:sz w:val="20"/>
            <w:szCs w:val="20"/>
            <w:highlight w:val="white"/>
            <w:rtl w:val="0"/>
          </w:rPr>
          <w:t xml:space="preserve"> </w:t>
        </w:r>
      </w:ins>
      <w:r w:rsidDel="00000000" w:rsidR="00000000" w:rsidRPr="00000000">
        <w:rPr>
          <w:color w:val="000000"/>
          <w:sz w:val="20"/>
          <w:szCs w:val="20"/>
          <w:highlight w:val="white"/>
          <w:rtl w:val="0"/>
        </w:rPr>
        <w:t xml:space="preserve">los participantes. Además, los atractivos turísticos o bienes patrimoniales muchas veces cuentan con información de apoyo, el trabajo está en involucrar esos elementos al ejercicio interpretativo</w:t>
      </w:r>
      <w:del w:author="JHON JAIRO RODRIGUEZ PEREZ" w:id="85" w:date="2022-07-19T07:55:00Z">
        <w:r w:rsidDel="00000000" w:rsidR="00000000" w:rsidRPr="00000000">
          <w:rPr>
            <w:color w:val="000000"/>
            <w:sz w:val="20"/>
            <w:szCs w:val="20"/>
            <w:highlight w:val="white"/>
            <w:rtl w:val="0"/>
          </w:rPr>
          <w:delText xml:space="preserve">.</w:delText>
        </w:r>
      </w:del>
      <w:r w:rsidDel="00000000" w:rsidR="00000000" w:rsidRPr="00000000">
        <w:rPr>
          <w:color w:val="000000"/>
          <w:sz w:val="20"/>
          <w:szCs w:val="20"/>
          <w:highlight w:val="white"/>
          <w:rtl w:val="0"/>
        </w:rPr>
        <w:t xml:space="preserve"> </w:t>
      </w:r>
      <w:r w:rsidDel="00000000" w:rsidR="00000000" w:rsidRPr="00000000">
        <w:rPr>
          <w:sz w:val="20"/>
          <w:szCs w:val="20"/>
          <w:rtl w:val="0"/>
        </w:rPr>
        <w:t xml:space="preserve">(Serantes, 2010).</w:t>
      </w:r>
    </w:p>
    <w:p w:rsidR="00000000" w:rsidDel="00000000" w:rsidP="00000000" w:rsidRDefault="00000000" w:rsidRPr="00000000" w14:paraId="0000011E">
      <w:pPr>
        <w:rPr>
          <w:color w:val="000000"/>
          <w:sz w:val="20"/>
          <w:szCs w:val="20"/>
          <w:shd w:fill="ff9900" w:val="clear"/>
        </w:rPr>
      </w:pPr>
      <w:r w:rsidDel="00000000" w:rsidR="00000000" w:rsidRPr="00000000">
        <w:rPr>
          <w:rtl w:val="0"/>
        </w:rPr>
      </w:r>
    </w:p>
    <w:p w:rsidR="00000000" w:rsidDel="00000000" w:rsidP="00000000" w:rsidRDefault="00000000" w:rsidRPr="00000000" w14:paraId="0000011F">
      <w:pPr>
        <w:rPr>
          <w:color w:val="000000"/>
          <w:sz w:val="20"/>
          <w:szCs w:val="20"/>
          <w:shd w:fill="ff9900" w:val="clear"/>
        </w:rPr>
      </w:pPr>
      <w:r w:rsidDel="00000000" w:rsidR="00000000" w:rsidRPr="00000000">
        <w:rPr>
          <w:rtl w:val="0"/>
        </w:rPr>
      </w:r>
    </w:p>
    <w:p w:rsidR="00000000" w:rsidDel="00000000" w:rsidP="00000000" w:rsidRDefault="00000000" w:rsidRPr="00000000" w14:paraId="00000120">
      <w:pPr>
        <w:rPr>
          <w:b w:val="1"/>
          <w:color w:val="000000"/>
          <w:sz w:val="20"/>
          <w:szCs w:val="20"/>
          <w:highlight w:val="white"/>
        </w:rPr>
      </w:pPr>
      <w:r w:rsidDel="00000000" w:rsidR="00000000" w:rsidRPr="00000000">
        <w:rPr>
          <w:b w:val="1"/>
          <w:color w:val="000000"/>
          <w:sz w:val="20"/>
          <w:szCs w:val="20"/>
          <w:highlight w:val="white"/>
          <w:rtl w:val="0"/>
        </w:rPr>
        <w:t xml:space="preserve">3.3 Estructura</w:t>
      </w:r>
      <w:del w:author="JHON JAIRO RODRIGUEZ PEREZ" w:id="86" w:date="2022-07-19T07:55:00Z">
        <w:r w:rsidDel="00000000" w:rsidR="00000000" w:rsidRPr="00000000">
          <w:rPr>
            <w:b w:val="1"/>
            <w:color w:val="000000"/>
            <w:sz w:val="20"/>
            <w:szCs w:val="20"/>
            <w:highlight w:val="white"/>
            <w:rtl w:val="0"/>
          </w:rPr>
          <w:delText xml:space="preserve">.</w:delText>
        </w:r>
      </w:del>
      <w:r w:rsidDel="00000000" w:rsidR="00000000" w:rsidRPr="00000000">
        <w:rPr>
          <w:rtl w:val="0"/>
        </w:rPr>
      </w:r>
    </w:p>
    <w:p w:rsidR="00000000" w:rsidDel="00000000" w:rsidP="00000000" w:rsidRDefault="00000000" w:rsidRPr="00000000" w14:paraId="00000121">
      <w:pPr>
        <w:rPr>
          <w:color w:val="000000"/>
          <w:sz w:val="20"/>
          <w:szCs w:val="20"/>
          <w:shd w:fill="ff9900" w:val="clear"/>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sz w:val="20"/>
          <w:szCs w:val="20"/>
          <w:rtl w:val="0"/>
        </w:rPr>
        <w:t xml:space="preserve">La estructura es la manera en la que se organiza la información, su función principalmente es facilitar que la audiencia tenga organizada la información a nivel mental y siga el hilo de la información sin perderse. En ella se determinan las paradas discursivas y el modelo de cómo se desea expresar el tema (Bazán, 2014). </w:t>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sz w:val="20"/>
          <w:szCs w:val="20"/>
          <w:rtl w:val="0"/>
        </w:rPr>
        <w:t xml:space="preserve">La estructura debe contener entre otros aspectos formales, un conjunto de paradas discursivas y técnicas -detenerse- para desarrollar una técnica lúdica, para conocer los detalles o esencia del lugar y una parada donde mejor expresa la esencia del sitio, la que sería el clímax de la presentación. (PUP, 2013). </w:t>
      </w:r>
    </w:p>
    <w:p w:rsidR="00000000" w:rsidDel="00000000" w:rsidP="00000000" w:rsidRDefault="00000000" w:rsidRPr="00000000" w14:paraId="00000125">
      <w:pPr>
        <w:jc w:val="both"/>
        <w:rPr>
          <w:sz w:val="20"/>
          <w:szCs w:val="20"/>
        </w:rPr>
      </w:pPr>
      <w:r w:rsidDel="00000000" w:rsidR="00000000" w:rsidRPr="00000000">
        <w:rPr>
          <w:rtl w:val="0"/>
        </w:rPr>
      </w:r>
    </w:p>
    <w:tbl>
      <w:tblPr>
        <w:tblStyle w:val="Table8"/>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56"/>
        <w:gridCol w:w="3816"/>
        <w:tblGridChange w:id="0">
          <w:tblGrid>
            <w:gridCol w:w="6156"/>
            <w:gridCol w:w="3816"/>
          </w:tblGrid>
        </w:tblGridChange>
      </w:tblGrid>
      <w:tr>
        <w:trPr>
          <w:cantSplit w:val="0"/>
          <w:tblHeader w:val="0"/>
        </w:trPr>
        <w:tc>
          <w:tcPr/>
          <w:p w:rsidR="00000000" w:rsidDel="00000000" w:rsidP="00000000" w:rsidRDefault="00000000" w:rsidRPr="00000000" w14:paraId="00000126">
            <w:pPr>
              <w:jc w:val="both"/>
              <w:rPr>
                <w:sz w:val="20"/>
                <w:szCs w:val="20"/>
              </w:rPr>
            </w:pPr>
            <w:r w:rsidDel="00000000" w:rsidR="00000000" w:rsidRPr="00000000">
              <w:rPr>
                <w:rtl w:val="0"/>
              </w:rPr>
              <w:t xml:space="preserve">     </w:t>
            </w:r>
            <w:commentRangeStart w:id="15"/>
            <w:r w:rsidDel="00000000" w:rsidR="00000000" w:rsidRPr="00000000">
              <w:rPr/>
              <w:drawing>
                <wp:inline distB="0" distT="0" distL="0" distR="0">
                  <wp:extent cx="3793304" cy="1431532"/>
                  <wp:effectExtent b="0" l="0" r="0" t="0"/>
                  <wp:docPr descr="Senderismo interpretativo. ¿Qué es? | Naturaliste FAQs" id="29" name="image11.jpg"/>
                  <a:graphic>
                    <a:graphicData uri="http://schemas.openxmlformats.org/drawingml/2006/picture">
                      <pic:pic>
                        <pic:nvPicPr>
                          <pic:cNvPr descr="Senderismo interpretativo. ¿Qué es? | Naturaliste FAQs" id="0" name="image11.jpg"/>
                          <pic:cNvPicPr preferRelativeResize="0"/>
                        </pic:nvPicPr>
                        <pic:blipFill>
                          <a:blip r:embed="rId34"/>
                          <a:srcRect b="0" l="0" r="0" t="0"/>
                          <a:stretch>
                            <a:fillRect/>
                          </a:stretch>
                        </pic:blipFill>
                        <pic:spPr>
                          <a:xfrm>
                            <a:off x="0" y="0"/>
                            <a:ext cx="3793304" cy="1431532"/>
                          </a:xfrm>
                          <a:prstGeom prst="rect"/>
                          <a:ln/>
                        </pic:spPr>
                      </pic:pic>
                    </a:graphicData>
                  </a:graphic>
                </wp:inline>
              </w:drawing>
            </w:r>
            <w:commentRangeEnd w:id="15"/>
            <w:r w:rsidDel="00000000" w:rsidR="00000000" w:rsidRPr="00000000">
              <w:commentReference w:id="15"/>
            </w:r>
            <w:r w:rsidDel="00000000" w:rsidR="00000000" w:rsidRPr="00000000">
              <w:rPr>
                <w:rtl w:val="0"/>
              </w:rPr>
            </w:r>
          </w:p>
        </w:tc>
        <w:tc>
          <w:tcPr/>
          <w:p w:rsidR="00000000" w:rsidDel="00000000" w:rsidP="00000000" w:rsidRDefault="00000000" w:rsidRPr="00000000" w14:paraId="00000127">
            <w:pPr>
              <w:spacing w:line="276" w:lineRule="auto"/>
              <w:jc w:val="both"/>
              <w:rPr>
                <w:b w:val="0"/>
                <w:sz w:val="20"/>
                <w:szCs w:val="20"/>
                <w:rPrChange w:author="JHON JAIRO RODRIGUEZ PEREZ" w:id="87" w:date="2022-07-19T07:57:00Z">
                  <w:rPr>
                    <w:sz w:val="20"/>
                    <w:szCs w:val="20"/>
                  </w:rPr>
                </w:rPrChange>
              </w:rPr>
            </w:pPr>
            <w:r w:rsidDel="00000000" w:rsidR="00000000" w:rsidRPr="00000000">
              <w:rPr>
                <w:b w:val="0"/>
                <w:sz w:val="20"/>
                <w:szCs w:val="20"/>
                <w:rtl w:val="0"/>
                <w:rPrChange w:author="JHON JAIRO RODRIGUEZ PEREZ" w:id="87" w:date="2022-07-19T07:57:00Z">
                  <w:rPr>
                    <w:sz w:val="20"/>
                    <w:szCs w:val="20"/>
                  </w:rPr>
                </w:rPrChange>
              </w:rPr>
              <w:t xml:space="preserve">Las estructuras para recorridos interpretativos son variadas en cuanto estructuras o secuencias que se pueden aplicar a cualquier mensaje. Lo importante, es seleccionar el más apto para la historia que se quiera contar. Sam Ham (2003), uno de los referentes actuales de la interpretación ofrece tres modelos, como se observa en la siguiente infografía: </w:t>
            </w:r>
          </w:p>
          <w:p w:rsidR="00000000" w:rsidDel="00000000" w:rsidP="00000000" w:rsidRDefault="00000000" w:rsidRPr="00000000" w14:paraId="00000128">
            <w:pPr>
              <w:jc w:val="both"/>
              <w:rPr>
                <w:sz w:val="20"/>
                <w:szCs w:val="20"/>
              </w:rPr>
            </w:pPr>
            <w:r w:rsidDel="00000000" w:rsidR="00000000" w:rsidRPr="00000000">
              <w:rPr>
                <w:rtl w:val="0"/>
              </w:rPr>
            </w:r>
          </w:p>
        </w:tc>
      </w:tr>
    </w:tbl>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jc w:val="both"/>
        <w:rPr>
          <w:sz w:val="20"/>
          <w:szCs w:val="20"/>
        </w:rPr>
      </w:pP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rtl w:val="0"/>
        </w:rPr>
        <w:t xml:space="preserve">     </w:t>
      </w:r>
      <w:commentRangeStart w:id="1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9" name=""/>
                <a:graphic>
                  <a:graphicData uri="http://schemas.microsoft.com/office/word/2010/wordprocessingShape">
                    <wps:wsp>
                      <wps:cNvSpPr/>
                      <wps:cNvPr id="10" name="Shape 1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DI_CF07_3.3_Estructura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9"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2C">
      <w:pPr>
        <w:jc w:val="both"/>
        <w:rPr>
          <w:sz w:val="20"/>
          <w:szCs w:val="20"/>
        </w:rPr>
      </w:pPr>
      <w:commentRangeEnd w:id="16"/>
      <w:r w:rsidDel="00000000" w:rsidR="00000000" w:rsidRPr="00000000">
        <w:commentReference w:id="16"/>
      </w:r>
      <w:r w:rsidDel="00000000" w:rsidR="00000000" w:rsidRPr="00000000">
        <w:rPr>
          <w:sz w:val="20"/>
          <w:szCs w:val="20"/>
          <w:rtl w:val="0"/>
        </w:rPr>
        <w:t xml:space="preserve">                                                </w:t>
      </w:r>
    </w:p>
    <w:p w:rsidR="00000000" w:rsidDel="00000000" w:rsidP="00000000" w:rsidRDefault="00000000" w:rsidRPr="00000000" w14:paraId="0000012D">
      <w:pPr>
        <w:jc w:val="both"/>
        <w:rPr>
          <w:sz w:val="20"/>
          <w:szCs w:val="20"/>
        </w:rPr>
      </w:pPr>
      <w:r w:rsidDel="00000000" w:rsidR="00000000" w:rsidRPr="00000000">
        <w:rPr>
          <w:rtl w:val="0"/>
        </w:rPr>
      </w:r>
    </w:p>
    <w:p w:rsidR="00000000" w:rsidDel="00000000" w:rsidP="00000000" w:rsidRDefault="00000000" w:rsidRPr="00000000" w14:paraId="0000012E">
      <w:pPr>
        <w:jc w:val="both"/>
        <w:rPr>
          <w:sz w:val="20"/>
          <w:szCs w:val="20"/>
        </w:rPr>
      </w:pP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rPr>
          <w:b w:val="1"/>
          <w:sz w:val="20"/>
          <w:szCs w:val="20"/>
        </w:rPr>
      </w:pP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Otra forma de realizar recorridos interpretativos es usando estructuras, que para este caso se denominan secuencias: </w:t>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shd w:fill="ffffff" w:val="clea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7" name=""/>
                <a:graphic>
                  <a:graphicData uri="http://schemas.microsoft.com/office/word/2010/wordprocessingShape">
                    <wps:wsp>
                      <wps:cNvSpPr/>
                      <wps:cNvPr id="8" name="Shape 8"/>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DI-CF07-3.3_Secuencias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7"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t xml:space="preserve">     </w:t>
      </w:r>
      <w:commentRangeStart w:id="17"/>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rPr>
          <w:color w:val="000000"/>
          <w:sz w:val="24"/>
          <w:szCs w:val="24"/>
        </w:rPr>
      </w:pPr>
      <w:commentRangeEnd w:id="17"/>
      <w:r w:rsidDel="00000000" w:rsidR="00000000" w:rsidRPr="00000000">
        <w:commentReference w:id="17"/>
      </w:r>
      <w:r w:rsidDel="00000000" w:rsidR="00000000" w:rsidRPr="00000000">
        <w:rPr>
          <w:color w:val="000000"/>
          <w:sz w:val="24"/>
          <w:szCs w:val="24"/>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38">
      <w:pPr>
        <w:jc w:val="both"/>
        <w:rPr>
          <w:color w:val="000000"/>
          <w:sz w:val="18"/>
          <w:szCs w:val="18"/>
        </w:rPr>
      </w:pPr>
      <w:r w:rsidDel="00000000" w:rsidR="00000000" w:rsidRPr="00000000">
        <w:rPr>
          <w:color w:val="000000"/>
          <w:sz w:val="18"/>
          <w:szCs w:val="18"/>
          <w:rtl w:val="0"/>
        </w:rPr>
        <w:t xml:space="preserve">                                                                             </w:t>
      </w:r>
    </w:p>
    <w:p w:rsidR="00000000" w:rsidDel="00000000" w:rsidP="00000000" w:rsidRDefault="00000000" w:rsidRPr="00000000" w14:paraId="00000139">
      <w:pPr>
        <w:numPr>
          <w:ilvl w:val="3"/>
          <w:numId w:val="3"/>
        </w:numPr>
        <w:pBdr>
          <w:top w:space="0" w:sz="0" w:val="nil"/>
          <w:left w:space="0" w:sz="0" w:val="nil"/>
          <w:bottom w:space="0" w:sz="0" w:val="nil"/>
          <w:right w:space="0" w:sz="0" w:val="nil"/>
          <w:between w:space="0" w:sz="0" w:val="nil"/>
        </w:pBdr>
        <w:ind w:left="360" w:hanging="360"/>
        <w:rPr>
          <w:color w:val="000000"/>
          <w:sz w:val="20"/>
          <w:szCs w:val="20"/>
        </w:rPr>
      </w:pPr>
      <w:r w:rsidDel="00000000" w:rsidR="00000000" w:rsidRPr="00000000">
        <w:rPr>
          <w:b w:val="1"/>
          <w:color w:val="000000"/>
          <w:sz w:val="20"/>
          <w:szCs w:val="20"/>
          <w:rtl w:val="0"/>
        </w:rPr>
        <w:t xml:space="preserve">Técnicas de interpretación</w:t>
      </w:r>
      <w:del w:author="JHON JAIRO RODRIGUEZ PEREZ" w:id="88" w:date="2022-07-19T07:59:00Z">
        <w:r w:rsidDel="00000000" w:rsidR="00000000" w:rsidRPr="00000000">
          <w:rPr>
            <w:color w:val="000000"/>
            <w:sz w:val="20"/>
            <w:szCs w:val="20"/>
            <w:rtl w:val="0"/>
          </w:rPr>
          <w:delText xml:space="preserve">.</w:delText>
        </w:r>
      </w:del>
      <w:r w:rsidDel="00000000" w:rsidR="00000000" w:rsidRPr="00000000">
        <w:rPr>
          <w:color w:val="000000"/>
          <w:sz w:val="20"/>
          <w:szCs w:val="20"/>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360" w:firstLine="0"/>
        <w:rPr>
          <w:color w:val="000000"/>
          <w:sz w:val="20"/>
          <w:szCs w:val="20"/>
          <w:shd w:fill="ff9900" w:val="clear"/>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Luego de haber definido lo que se desea hacer en el territorio, se plantea el cómo ejecutarlo y para ello existen técnicas de interpretación que buscan brindar conocimiento al público al igual que generar una conexión a través de una comunicación más amena que invite a la participación.</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sz w:val="20"/>
          <w:szCs w:val="20"/>
          <w:rtl w:val="0"/>
        </w:rPr>
        <w:t xml:space="preserve">Las técnicas permiten enlazar los recursos tangibles de un espacio con los significados intangibles que representan. Por ejemplo: usar relatos o comparaciones pueden proporcionar al visitante la oportunidad de ver el recurso desde una óptica distinta, no limitada a la información, más bien lo puede llevar a generar interrogantes, a sensibilizarse o preocuparse por el recurso. </w:t>
      </w:r>
    </w:p>
    <w:p w:rsidR="00000000" w:rsidDel="00000000" w:rsidP="00000000" w:rsidRDefault="00000000" w:rsidRPr="00000000" w14:paraId="0000013E">
      <w:pPr>
        <w:jc w:val="both"/>
        <w:rPr>
          <w:sz w:val="20"/>
          <w:szCs w:val="20"/>
        </w:rPr>
      </w:pPr>
      <w:r w:rsidDel="00000000" w:rsidR="00000000" w:rsidRPr="00000000">
        <w:rPr>
          <w:rtl w:val="0"/>
        </w:rPr>
      </w:r>
    </w:p>
    <w:p w:rsidR="00000000" w:rsidDel="00000000" w:rsidP="00000000" w:rsidRDefault="00000000" w:rsidRPr="00000000" w14:paraId="0000013F">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5324475" cy="657225"/>
                <wp:effectExtent b="0" l="0" r="0" t="0"/>
                <wp:wrapNone/>
                <wp:docPr id="21" name=""/>
                <a:graphic>
                  <a:graphicData uri="http://schemas.microsoft.com/office/word/2010/wordprocessingShape">
                    <wps:wsp>
                      <wps:cNvSpPr/>
                      <wps:cNvPr id="59" name="Shape 59"/>
                      <wps:spPr>
                        <a:xfrm>
                          <a:off x="2702813" y="3470438"/>
                          <a:ext cx="5286375" cy="6191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“Algunos ejemplos de las técnicas interpretativas son las siguientes: cuentos, citas de textos importantes, desarrollo de actividades prácticas, uso del humor, comparaciones y analogías, demostraciones, preguntas y respuestas” (Mendoza, Martínez  Arévalo, 2011).</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88900</wp:posOffset>
                </wp:positionV>
                <wp:extent cx="5324475" cy="657225"/>
                <wp:effectExtent b="0" l="0" r="0" t="0"/>
                <wp:wrapNone/>
                <wp:docPr id="21" name="image30.png"/>
                <a:graphic>
                  <a:graphicData uri="http://schemas.openxmlformats.org/drawingml/2006/picture">
                    <pic:pic>
                      <pic:nvPicPr>
                        <pic:cNvPr id="0" name="image30.png"/>
                        <pic:cNvPicPr preferRelativeResize="0"/>
                      </pic:nvPicPr>
                      <pic:blipFill>
                        <a:blip r:embed="rId37"/>
                        <a:srcRect/>
                        <a:stretch>
                          <a:fillRect/>
                        </a:stretch>
                      </pic:blipFill>
                      <pic:spPr>
                        <a:xfrm>
                          <a:off x="0" y="0"/>
                          <a:ext cx="5324475" cy="657225"/>
                        </a:xfrm>
                        <a:prstGeom prst="rect"/>
                        <a:ln/>
                      </pic:spPr>
                    </pic:pic>
                  </a:graphicData>
                </a:graphic>
              </wp:anchor>
            </w:drawing>
          </mc:Fallback>
        </mc:AlternateContent>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rtl w:val="0"/>
        </w:rPr>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sz w:val="20"/>
          <w:szCs w:val="20"/>
          <w:rtl w:val="0"/>
        </w:rPr>
        <w:t xml:space="preserve">Recomendaciones para tener en cuenta:</w:t>
      </w:r>
    </w:p>
    <w:p w:rsidR="00000000" w:rsidDel="00000000" w:rsidP="00000000" w:rsidRDefault="00000000" w:rsidRPr="00000000" w14:paraId="00000146">
      <w:pPr>
        <w:jc w:val="both"/>
        <w:rPr>
          <w:color w:val="00b050"/>
          <w:sz w:val="20"/>
          <w:szCs w:val="20"/>
        </w:rPr>
      </w:pPr>
      <w:r w:rsidDel="00000000" w:rsidR="00000000" w:rsidRPr="00000000">
        <w:rPr>
          <w:rtl w:val="0"/>
        </w:rPr>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tl w:val="0"/>
        </w:rPr>
        <w:t xml:space="preserve">     </w:t>
      </w:r>
      <w:commentRangeStart w:id="18"/>
      <w:r w:rsidDel="00000000" w:rsidR="00000000" w:rsidRPr="00000000">
        <w:rPr>
          <w:color w:val="000000"/>
          <w:sz w:val="20"/>
          <w:szCs w:val="20"/>
          <w:rtl w:val="0"/>
        </w:rPr>
        <w:t xml:space="preserve">No es una técnica hacer una descripción continua de hechos, la información no es interpretación. </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intérprete tiene la responsabilidad de planear y gestionar las oportunidades puntuales para que los visitantes se motiven o para generarles sentimientos de odio, dolor, asombro, alegría, indignación, según sea su propósito.  </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técnica debe ser seleccionada según el tipo de público y capacidades del intérprete. </w:t>
      </w:r>
    </w:p>
    <w:p w:rsidR="00000000" w:rsidDel="00000000" w:rsidP="00000000" w:rsidRDefault="00000000" w:rsidRPr="00000000" w14:paraId="0000014A">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shd w:fill="ff9900" w:val="clear"/>
        </w:rPr>
      </w:pPr>
      <w:r w:rsidDel="00000000" w:rsidR="00000000" w:rsidRPr="00000000">
        <w:rPr>
          <w:color w:val="000000"/>
          <w:sz w:val="20"/>
          <w:szCs w:val="20"/>
          <w:rtl w:val="0"/>
        </w:rPr>
        <w:t xml:space="preserve">Si bien la interpretación es un arte y puede ser enseñada hasta cierto punto, siempre será el guía quien ponga su sello personal con su propio estilo.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720" w:firstLine="0"/>
        <w:jc w:val="both"/>
        <w:rPr>
          <w:color w:val="000000"/>
          <w:sz w:val="20"/>
          <w:szCs w:val="20"/>
          <w:shd w:fill="ff9900"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720" w:firstLine="0"/>
        <w:jc w:val="both"/>
        <w:rPr>
          <w:sz w:val="20"/>
          <w:szCs w:val="20"/>
          <w:shd w:fill="ff9900" w:val="clear"/>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b w:val="1"/>
          <w:sz w:val="20"/>
          <w:szCs w:val="20"/>
          <w:rtl w:val="0"/>
        </w:rPr>
        <w:t xml:space="preserve">4.1 Oportunidad interpretativa</w:t>
      </w:r>
      <w:del w:author="JHON JAIRO RODRIGUEZ PEREZ" w:id="89" w:date="2022-07-19T08:03:00Z">
        <w:r w:rsidDel="00000000" w:rsidR="00000000" w:rsidRPr="00000000">
          <w:rPr>
            <w:b w:val="1"/>
            <w:sz w:val="20"/>
            <w:szCs w:val="20"/>
            <w:rtl w:val="0"/>
          </w:rPr>
          <w:delText xml:space="preserve">.</w:delText>
        </w:r>
      </w:del>
      <w:r w:rsidDel="00000000" w:rsidR="00000000" w:rsidRPr="00000000">
        <w:rPr>
          <w:b w:val="1"/>
          <w:sz w:val="20"/>
          <w:szCs w:val="20"/>
          <w:rtl w:val="0"/>
        </w:rPr>
        <w:t xml:space="preserve"> </w:t>
      </w:r>
    </w:p>
    <w:p w:rsidR="00000000" w:rsidDel="00000000" w:rsidP="00000000" w:rsidRDefault="00000000" w:rsidRPr="00000000" w14:paraId="00000154">
      <w:pPr>
        <w:rPr>
          <w:sz w:val="20"/>
          <w:szCs w:val="20"/>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155">
            <w:pPr>
              <w:jc w:val="both"/>
              <w:rPr>
                <w:sz w:val="20"/>
                <w:szCs w:val="20"/>
              </w:rPr>
            </w:pPr>
            <w:r w:rsidDel="00000000" w:rsidR="00000000" w:rsidRPr="00000000">
              <w:rPr>
                <w:rtl w:val="0"/>
              </w:rPr>
              <w:t xml:space="preserve">     </w:t>
            </w:r>
            <w:commentRangeStart w:id="19"/>
            <w:r w:rsidDel="00000000" w:rsidR="00000000" w:rsidRPr="00000000">
              <w:rPr/>
              <w:drawing>
                <wp:inline distB="0" distT="0" distL="0" distR="0">
                  <wp:extent cx="2143125" cy="2000250"/>
                  <wp:effectExtent b="0" l="0" r="0" t="0"/>
                  <wp:docPr descr="PRODUCTO | PANELES INTERPRETATIVOS" id="31" name="image16.jpg"/>
                  <a:graphic>
                    <a:graphicData uri="http://schemas.openxmlformats.org/drawingml/2006/picture">
                      <pic:pic>
                        <pic:nvPicPr>
                          <pic:cNvPr descr="PRODUCTO | PANELES INTERPRETATIVOS" id="0" name="image16.jpg"/>
                          <pic:cNvPicPr preferRelativeResize="0"/>
                        </pic:nvPicPr>
                        <pic:blipFill>
                          <a:blip r:embed="rId38"/>
                          <a:srcRect b="0" l="0" r="0" t="0"/>
                          <a:stretch>
                            <a:fillRect/>
                          </a:stretch>
                        </pic:blipFill>
                        <pic:spPr>
                          <a:xfrm>
                            <a:off x="0" y="0"/>
                            <a:ext cx="2143125" cy="2000250"/>
                          </a:xfrm>
                          <a:prstGeom prst="rect"/>
                          <a:ln/>
                        </pic:spPr>
                      </pic:pic>
                    </a:graphicData>
                  </a:graphic>
                </wp:inline>
              </w:drawing>
            </w:r>
            <w:commentRangeEnd w:id="19"/>
            <w:r w:rsidDel="00000000" w:rsidR="00000000" w:rsidRPr="00000000">
              <w:commentReference w:id="19"/>
            </w:r>
            <w:r w:rsidDel="00000000" w:rsidR="00000000" w:rsidRPr="00000000">
              <w:rPr>
                <w:rtl w:val="0"/>
              </w:rPr>
            </w:r>
          </w:p>
        </w:tc>
        <w:tc>
          <w:tcPr/>
          <w:p w:rsidR="00000000" w:rsidDel="00000000" w:rsidP="00000000" w:rsidRDefault="00000000" w:rsidRPr="00000000" w14:paraId="00000156">
            <w:pPr>
              <w:spacing w:line="276" w:lineRule="auto"/>
              <w:jc w:val="both"/>
              <w:rPr>
                <w:sz w:val="20"/>
                <w:szCs w:val="20"/>
              </w:rPr>
            </w:pPr>
            <w:r w:rsidDel="00000000" w:rsidR="00000000" w:rsidRPr="00000000">
              <w:rPr>
                <w:rtl w:val="0"/>
              </w:rPr>
            </w:r>
          </w:p>
          <w:p w:rsidR="00000000" w:rsidDel="00000000" w:rsidP="00000000" w:rsidRDefault="00000000" w:rsidRPr="00000000" w14:paraId="00000157">
            <w:pPr>
              <w:spacing w:line="276" w:lineRule="auto"/>
              <w:jc w:val="both"/>
              <w:rPr>
                <w:b w:val="0"/>
                <w:sz w:val="20"/>
                <w:szCs w:val="20"/>
                <w:rPrChange w:author="JHON JAIRO RODRIGUEZ PEREZ" w:id="92" w:date="2022-07-19T08:03:00Z">
                  <w:rPr>
                    <w:sz w:val="20"/>
                    <w:szCs w:val="20"/>
                  </w:rPr>
                </w:rPrChange>
              </w:rPr>
            </w:pPr>
            <w:r w:rsidDel="00000000" w:rsidR="00000000" w:rsidRPr="00000000">
              <w:rPr>
                <w:b w:val="0"/>
                <w:sz w:val="20"/>
                <w:szCs w:val="20"/>
                <w:rtl w:val="0"/>
                <w:rPrChange w:author="JHON JAIRO RODRIGUEZ PEREZ" w:id="90" w:date="2022-07-19T08:03:00Z">
                  <w:rPr>
                    <w:sz w:val="20"/>
                    <w:szCs w:val="20"/>
                  </w:rPr>
                </w:rPrChange>
              </w:rPr>
              <w:t xml:space="preserve">Un producto interpretativo le debe brindar a los visitantes la oportunidad de conectar emocional e intelectualmente con los significados del recurso. Esto se logra cuando el intérprete genera un enlace tangible-intangible, es decir entrelazando el recurso tangible con un significado intangible que tiene directa relación con las emociones que producen placer, admiración, orgullo, asombro, empatía</w:t>
            </w:r>
            <w:ins w:author="JHON JAIRO RODRIGUEZ PEREZ" w:id="91" w:date="2022-07-19T08:03:00Z">
              <w:r w:rsidDel="00000000" w:rsidR="00000000" w:rsidRPr="00000000">
                <w:rPr>
                  <w:b w:val="0"/>
                  <w:sz w:val="20"/>
                  <w:szCs w:val="20"/>
                  <w:rtl w:val="0"/>
                </w:rPr>
                <w:t xml:space="preserve">,</w:t>
              </w:r>
            </w:ins>
            <w:r w:rsidDel="00000000" w:rsidR="00000000" w:rsidRPr="00000000">
              <w:rPr>
                <w:b w:val="0"/>
                <w:sz w:val="20"/>
                <w:szCs w:val="20"/>
                <w:rtl w:val="0"/>
                <w:rPrChange w:author="JHON JAIRO RODRIGUEZ PEREZ" w:id="92" w:date="2022-07-19T08:03:00Z">
                  <w:rPr>
                    <w:sz w:val="20"/>
                    <w:szCs w:val="20"/>
                  </w:rPr>
                </w:rPrChange>
              </w:rPr>
              <w:t xml:space="preserve"> etc.  Estos enlaces deben planificarse para generar oportunidades interpretativas que produzcan dichos sentimientos y un mayor entendimiento y comprensión del contexto del recurso. </w:t>
            </w:r>
          </w:p>
          <w:p w:rsidR="00000000" w:rsidDel="00000000" w:rsidP="00000000" w:rsidRDefault="00000000" w:rsidRPr="00000000" w14:paraId="00000158">
            <w:pPr>
              <w:jc w:val="both"/>
              <w:rPr>
                <w:sz w:val="20"/>
                <w:szCs w:val="20"/>
              </w:rPr>
            </w:pPr>
            <w:r w:rsidDel="00000000" w:rsidR="00000000" w:rsidRPr="00000000">
              <w:rPr>
                <w:rtl w:val="0"/>
              </w:rPr>
            </w:r>
          </w:p>
        </w:tc>
      </w:tr>
    </w:tbl>
    <w:p w:rsidR="00000000" w:rsidDel="00000000" w:rsidP="00000000" w:rsidRDefault="00000000" w:rsidRPr="00000000" w14:paraId="00000159">
      <w:pPr>
        <w:jc w:val="both"/>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Para hablar de la oportunidad interpretativa, se debe abordar desde una ecuación que hace posible que </w:t>
      </w:r>
      <w:ins w:author="JHON JAIRO RODRIGUEZ PEREZ" w:id="93" w:date="2022-07-19T08:03:00Z">
        <w:r w:rsidDel="00000000" w:rsidR="00000000" w:rsidRPr="00000000">
          <w:rPr>
            <w:sz w:val="20"/>
            <w:szCs w:val="20"/>
            <w:rtl w:val="0"/>
          </w:rPr>
          <w:t xml:space="preserve">se </w:t>
        </w:r>
      </w:ins>
      <w:r w:rsidDel="00000000" w:rsidR="00000000" w:rsidRPr="00000000">
        <w:rPr>
          <w:sz w:val="20"/>
          <w:szCs w:val="20"/>
          <w:rtl w:val="0"/>
        </w:rPr>
        <w:t xml:space="preserve">llegue</w:t>
      </w:r>
      <w:del w:author="JHON JAIRO RODRIGUEZ PEREZ" w:id="94" w:date="2022-07-19T08:03:00Z">
        <w:r w:rsidDel="00000000" w:rsidR="00000000" w:rsidRPr="00000000">
          <w:rPr>
            <w:sz w:val="20"/>
            <w:szCs w:val="20"/>
            <w:rtl w:val="0"/>
          </w:rPr>
          <w:delText xml:space="preserve">mos</w:delText>
        </w:r>
      </w:del>
      <w:r w:rsidDel="00000000" w:rsidR="00000000" w:rsidRPr="00000000">
        <w:rPr>
          <w:sz w:val="20"/>
          <w:szCs w:val="20"/>
          <w:rtl w:val="0"/>
        </w:rPr>
        <w:t xml:space="preserve"> a la oportunidad. Este se representa así: </w:t>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b w:val="1"/>
          <w:sz w:val="20"/>
          <w:szCs w:val="20"/>
        </w:rPr>
      </w:pPr>
      <w:r w:rsidDel="00000000" w:rsidR="00000000" w:rsidRPr="00000000">
        <w:rPr>
          <w:rtl w:val="0"/>
        </w:rPr>
      </w:r>
    </w:p>
    <w:p w:rsidR="00000000" w:rsidDel="00000000" w:rsidP="00000000" w:rsidRDefault="00000000" w:rsidRPr="00000000" w14:paraId="0000015E">
      <w:pPr>
        <w:jc w:val="both"/>
        <w:rPr>
          <w:b w:val="1"/>
          <w:sz w:val="20"/>
          <w:szCs w:val="20"/>
        </w:rPr>
      </w:pPr>
      <w:r w:rsidDel="00000000" w:rsidR="00000000" w:rsidRPr="00000000">
        <w:rPr>
          <w:b w:val="1"/>
          <w:sz w:val="20"/>
          <w:szCs w:val="20"/>
          <w:rtl w:val="0"/>
        </w:rPr>
        <w:t xml:space="preserve">Figura 4</w:t>
      </w:r>
      <w:del w:author="JHON JAIRO RODRIGUEZ PEREZ" w:id="95" w:date="2022-07-19T08:04:00Z">
        <w:r w:rsidDel="00000000" w:rsidR="00000000" w:rsidRPr="00000000">
          <w:rPr>
            <w:b w:val="1"/>
            <w:sz w:val="20"/>
            <w:szCs w:val="20"/>
            <w:rtl w:val="0"/>
          </w:rPr>
          <w:delText xml:space="preserve">.</w:delText>
        </w:r>
      </w:del>
      <w:r w:rsidDel="00000000" w:rsidR="00000000" w:rsidRPr="00000000">
        <w:rPr>
          <w:rtl w:val="0"/>
        </w:rPr>
      </w:r>
    </w:p>
    <w:p w:rsidR="00000000" w:rsidDel="00000000" w:rsidP="00000000" w:rsidRDefault="00000000" w:rsidRPr="00000000" w14:paraId="0000015F">
      <w:pPr>
        <w:jc w:val="both"/>
        <w:rPr>
          <w:i w:val="1"/>
          <w:sz w:val="20"/>
          <w:szCs w:val="20"/>
        </w:rPr>
      </w:pPr>
      <w:r w:rsidDel="00000000" w:rsidR="00000000" w:rsidRPr="00000000">
        <w:rPr>
          <w:i w:val="1"/>
          <w:sz w:val="20"/>
          <w:szCs w:val="20"/>
          <w:rtl w:val="0"/>
        </w:rPr>
        <w:t xml:space="preserve">Ecuación de la oportunidad interpretativa</w:t>
      </w:r>
    </w:p>
    <w:p w:rsidR="00000000" w:rsidDel="00000000" w:rsidP="00000000" w:rsidRDefault="00000000" w:rsidRPr="00000000" w14:paraId="00000160">
      <w:pPr>
        <w:jc w:val="both"/>
        <w:rPr>
          <w:i w:val="1"/>
          <w:sz w:val="20"/>
          <w:szCs w:val="20"/>
        </w:rPr>
      </w:pPr>
      <w:r w:rsidDel="00000000" w:rsidR="00000000" w:rsidRPr="00000000">
        <w:rPr>
          <w:rtl w:val="0"/>
        </w:rPr>
      </w:r>
    </w:p>
    <w:tbl>
      <w:tblPr>
        <w:tblStyle w:val="Table10"/>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1"/>
        <w:gridCol w:w="422"/>
        <w:gridCol w:w="2517"/>
        <w:gridCol w:w="423"/>
        <w:gridCol w:w="2096"/>
        <w:gridCol w:w="412"/>
        <w:gridCol w:w="1539"/>
        <w:tblGridChange w:id="0">
          <w:tblGrid>
            <w:gridCol w:w="2651"/>
            <w:gridCol w:w="422"/>
            <w:gridCol w:w="2517"/>
            <w:gridCol w:w="423"/>
            <w:gridCol w:w="2096"/>
            <w:gridCol w:w="412"/>
            <w:gridCol w:w="1539"/>
          </w:tblGrid>
        </w:tblGridChange>
      </w:tblGrid>
      <w:tr>
        <w:trPr>
          <w:cantSplit w:val="0"/>
          <w:tblHeader w:val="0"/>
        </w:trPr>
        <w:tc>
          <w:tcPr/>
          <w:p w:rsidR="00000000" w:rsidDel="00000000" w:rsidP="00000000" w:rsidRDefault="00000000" w:rsidRPr="00000000" w14:paraId="00000161">
            <w:pPr>
              <w:spacing w:line="276" w:lineRule="auto"/>
              <w:jc w:val="center"/>
              <w:rPr>
                <w:sz w:val="20"/>
                <w:szCs w:val="20"/>
              </w:rPr>
            </w:pPr>
            <w:r w:rsidDel="00000000" w:rsidR="00000000" w:rsidRPr="00000000">
              <w:rPr>
                <w:rtl w:val="0"/>
              </w:rPr>
            </w:r>
          </w:p>
          <w:p w:rsidR="00000000" w:rsidDel="00000000" w:rsidP="00000000" w:rsidRDefault="00000000" w:rsidRPr="00000000" w14:paraId="00000162">
            <w:pPr>
              <w:spacing w:line="276" w:lineRule="auto"/>
              <w:jc w:val="center"/>
              <w:rPr>
                <w:sz w:val="20"/>
                <w:szCs w:val="20"/>
              </w:rPr>
            </w:pPr>
            <w:r w:rsidDel="00000000" w:rsidR="00000000" w:rsidRPr="00000000">
              <w:rPr>
                <w:sz w:val="20"/>
                <w:szCs w:val="20"/>
                <w:rtl w:val="0"/>
              </w:rPr>
              <w:t xml:space="preserve">Conocimiento del público</w:t>
            </w:r>
          </w:p>
        </w:tc>
        <w:tc>
          <w:tcPr/>
          <w:p w:rsidR="00000000" w:rsidDel="00000000" w:rsidP="00000000" w:rsidRDefault="00000000" w:rsidRPr="00000000" w14:paraId="00000163">
            <w:pPr>
              <w:spacing w:line="276"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4">
            <w:pPr>
              <w:spacing w:line="276" w:lineRule="auto"/>
              <w:jc w:val="center"/>
              <w:rPr>
                <w:sz w:val="20"/>
                <w:szCs w:val="20"/>
              </w:rPr>
            </w:pPr>
            <w:r w:rsidDel="00000000" w:rsidR="00000000" w:rsidRPr="00000000">
              <w:rPr>
                <w:rtl w:val="0"/>
              </w:rPr>
            </w:r>
          </w:p>
          <w:p w:rsidR="00000000" w:rsidDel="00000000" w:rsidP="00000000" w:rsidRDefault="00000000" w:rsidRPr="00000000" w14:paraId="00000165">
            <w:pPr>
              <w:spacing w:line="276" w:lineRule="auto"/>
              <w:jc w:val="center"/>
              <w:rPr>
                <w:sz w:val="20"/>
                <w:szCs w:val="20"/>
              </w:rPr>
            </w:pPr>
            <w:r w:rsidDel="00000000" w:rsidR="00000000" w:rsidRPr="00000000">
              <w:rPr>
                <w:sz w:val="20"/>
                <w:szCs w:val="20"/>
                <w:rtl w:val="0"/>
              </w:rPr>
              <w:t xml:space="preserve">Conocimiento de recurso</w:t>
            </w:r>
          </w:p>
        </w:tc>
        <w:tc>
          <w:tcPr/>
          <w:p w:rsidR="00000000" w:rsidDel="00000000" w:rsidP="00000000" w:rsidRDefault="00000000" w:rsidRPr="00000000" w14:paraId="00000166">
            <w:pPr>
              <w:spacing w:line="276"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7">
            <w:pPr>
              <w:spacing w:line="276" w:lineRule="auto"/>
              <w:jc w:val="center"/>
              <w:rPr>
                <w:sz w:val="20"/>
                <w:szCs w:val="20"/>
              </w:rPr>
            </w:pPr>
            <w:r w:rsidDel="00000000" w:rsidR="00000000" w:rsidRPr="00000000">
              <w:rPr>
                <w:rtl w:val="0"/>
              </w:rPr>
            </w:r>
          </w:p>
          <w:p w:rsidR="00000000" w:rsidDel="00000000" w:rsidP="00000000" w:rsidRDefault="00000000" w:rsidRPr="00000000" w14:paraId="00000168">
            <w:pPr>
              <w:spacing w:line="276" w:lineRule="auto"/>
              <w:jc w:val="center"/>
              <w:rPr>
                <w:sz w:val="20"/>
                <w:szCs w:val="20"/>
              </w:rPr>
            </w:pPr>
            <w:r w:rsidDel="00000000" w:rsidR="00000000" w:rsidRPr="00000000">
              <w:rPr>
                <w:sz w:val="20"/>
                <w:szCs w:val="20"/>
                <w:rtl w:val="0"/>
              </w:rPr>
              <w:t xml:space="preserve">Técnicas adecuadas</w:t>
            </w:r>
          </w:p>
        </w:tc>
        <w:tc>
          <w:tcPr/>
          <w:p w:rsidR="00000000" w:rsidDel="00000000" w:rsidP="00000000" w:rsidRDefault="00000000" w:rsidRPr="00000000" w14:paraId="00000169">
            <w:pPr>
              <w:spacing w:line="276" w:lineRule="auto"/>
              <w:jc w:val="center"/>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16A">
            <w:pPr>
              <w:spacing w:line="276" w:lineRule="auto"/>
              <w:jc w:val="center"/>
              <w:rPr>
                <w:del w:author="JHON JAIRO RODRIGUEZ PEREZ" w:id="96" w:date="2022-07-19T08:04:00Z"/>
                <w:sz w:val="20"/>
                <w:szCs w:val="20"/>
              </w:rPr>
            </w:pPr>
            <w:r w:rsidDel="00000000" w:rsidR="00000000" w:rsidRPr="00000000">
              <w:rPr>
                <w:sz w:val="20"/>
                <w:szCs w:val="20"/>
                <w:rtl w:val="0"/>
              </w:rPr>
              <w:t xml:space="preserve">Oportunidad interpretativa</w:t>
            </w:r>
            <w:del w:author="JHON JAIRO RODRIGUEZ PEREZ" w:id="96" w:date="2022-07-19T08:04:00Z">
              <w:r w:rsidDel="00000000" w:rsidR="00000000" w:rsidRPr="00000000">
                <w:rPr>
                  <w:sz w:val="20"/>
                  <w:szCs w:val="20"/>
                  <w:rtl w:val="0"/>
                </w:rPr>
                <w:delText xml:space="preserve">.</w:delText>
              </w:r>
            </w:del>
          </w:p>
          <w:p w:rsidR="00000000" w:rsidDel="00000000" w:rsidP="00000000" w:rsidRDefault="00000000" w:rsidRPr="00000000" w14:paraId="0000016B">
            <w:pPr>
              <w:spacing w:line="276" w:lineRule="auto"/>
              <w:jc w:val="center"/>
              <w:rPr>
                <w:sz w:val="20"/>
                <w:szCs w:val="20"/>
              </w:rPr>
            </w:pPr>
            <w:r w:rsidDel="00000000" w:rsidR="00000000" w:rsidRPr="00000000">
              <w:rPr>
                <w:rtl w:val="0"/>
              </w:rPr>
            </w:r>
          </w:p>
        </w:tc>
      </w:tr>
    </w:tbl>
    <w:p w:rsidR="00000000" w:rsidDel="00000000" w:rsidP="00000000" w:rsidRDefault="00000000" w:rsidRPr="00000000" w14:paraId="0000016C">
      <w:pPr>
        <w:jc w:val="center"/>
        <w:rPr>
          <w:sz w:val="20"/>
          <w:szCs w:val="20"/>
        </w:rPr>
      </w:pPr>
      <w:r w:rsidDel="00000000" w:rsidR="00000000" w:rsidRPr="00000000">
        <w:rPr>
          <w:rtl w:val="0"/>
        </w:rPr>
      </w:r>
    </w:p>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jc w:val="both"/>
        <w:rPr>
          <w:sz w:val="20"/>
          <w:szCs w:val="20"/>
        </w:rPr>
      </w:pPr>
      <w:r w:rsidDel="00000000" w:rsidR="00000000" w:rsidRPr="00000000">
        <w:rPr>
          <w:rtl w:val="0"/>
        </w:rPr>
      </w:r>
    </w:p>
    <w:p w:rsidR="00000000" w:rsidDel="00000000" w:rsidP="00000000" w:rsidRDefault="00000000" w:rsidRPr="00000000" w14:paraId="0000016F">
      <w:pPr>
        <w:jc w:val="both"/>
        <w:rPr>
          <w:sz w:val="20"/>
          <w:szCs w:val="20"/>
        </w:rPr>
      </w:pPr>
      <w:r w:rsidDel="00000000" w:rsidR="00000000" w:rsidRPr="00000000">
        <w:rPr>
          <w:sz w:val="20"/>
          <w:szCs w:val="20"/>
          <w:rtl w:val="0"/>
        </w:rPr>
        <w:t xml:space="preserve">Después de llevar a cabo la interpretación, el resultado de la ecuación evidenciará la efectividad de las oportunidades interpretativas y definirá si éstas conllevan al objetivo que inicialmente se había propuesto y, que debe ser de mayor influencia en la actitud de los visitantes. El uso de diferentes técnicas interpretativas puede tener distintos efectos en los visitantes, estos pueden ser a corto o largo plazo, la reacción del público no siempre es inmediata.</w:t>
      </w:r>
    </w:p>
    <w:p w:rsidR="00000000" w:rsidDel="00000000" w:rsidP="00000000" w:rsidRDefault="00000000" w:rsidRPr="00000000" w14:paraId="00000170">
      <w:pPr>
        <w:rPr>
          <w:sz w:val="20"/>
          <w:szCs w:val="20"/>
        </w:rPr>
      </w:pPr>
      <w:r w:rsidDel="00000000" w:rsidR="00000000" w:rsidRPr="00000000">
        <w:rPr>
          <w:rtl w:val="0"/>
        </w:rPr>
      </w:r>
    </w:p>
    <w:p w:rsidR="00000000" w:rsidDel="00000000" w:rsidP="00000000" w:rsidRDefault="00000000" w:rsidRPr="00000000" w14:paraId="00000171">
      <w:pPr>
        <w:rPr>
          <w:sz w:val="20"/>
          <w:szCs w:val="20"/>
        </w:rPr>
      </w:pPr>
      <w:r w:rsidDel="00000000" w:rsidR="00000000" w:rsidRPr="00000000">
        <w:rPr>
          <w:rtl w:val="0"/>
        </w:rPr>
      </w:r>
    </w:p>
    <w:p w:rsidR="00000000" w:rsidDel="00000000" w:rsidP="00000000" w:rsidRDefault="00000000" w:rsidRPr="00000000" w14:paraId="00000172">
      <w:pPr>
        <w:ind w:left="-1020" w:firstLine="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4.2   Conocimiento de recursos</w:t>
      </w:r>
      <w:del w:author="JHON JAIRO RODRIGUEZ PEREZ" w:id="97" w:date="2022-07-19T08:05:00Z">
        <w:r w:rsidDel="00000000" w:rsidR="00000000" w:rsidRPr="00000000">
          <w:rPr>
            <w:b w:val="1"/>
            <w:sz w:val="20"/>
            <w:szCs w:val="20"/>
            <w:rtl w:val="0"/>
          </w:rPr>
          <w:delText xml:space="preserve">.</w:delText>
        </w:r>
      </w:del>
      <w:r w:rsidDel="00000000" w:rsidR="00000000" w:rsidRPr="00000000">
        <w:rPr>
          <w:b w:val="1"/>
          <w:sz w:val="20"/>
          <w:szCs w:val="20"/>
          <w:rtl w:val="0"/>
        </w:rPr>
        <w:t xml:space="preserve"> </w:t>
      </w:r>
    </w:p>
    <w:p w:rsidR="00000000" w:rsidDel="00000000" w:rsidP="00000000" w:rsidRDefault="00000000" w:rsidRPr="00000000" w14:paraId="00000173">
      <w:pPr>
        <w:rPr>
          <w:sz w:val="20"/>
          <w:szCs w:val="20"/>
        </w:rPr>
      </w:pPr>
      <w:r w:rsidDel="00000000" w:rsidR="00000000" w:rsidRPr="00000000">
        <w:rPr>
          <w:rtl w:val="0"/>
        </w:rPr>
      </w:r>
    </w:p>
    <w:p w:rsidR="00000000" w:rsidDel="00000000" w:rsidP="00000000" w:rsidRDefault="00000000" w:rsidRPr="00000000" w14:paraId="00000174">
      <w:pPr>
        <w:jc w:val="both"/>
        <w:rPr>
          <w:sz w:val="20"/>
          <w:szCs w:val="20"/>
        </w:rPr>
      </w:pPr>
      <w:r w:rsidDel="00000000" w:rsidR="00000000" w:rsidRPr="00000000">
        <w:rPr>
          <w:sz w:val="20"/>
          <w:szCs w:val="20"/>
          <w:rtl w:val="0"/>
        </w:rPr>
        <w:t xml:space="preserve">Los intérpretes deben conocer los recursos lo suficiente como para hablar con claridad de ellos. En manos del intérprete está influir sobre el visitante, sensibilizarlo, provocarlo, estimularlo y llevarlo a tomar decisiones o actuar frente al lugar, esto se logra cuando el lenguaje interpretativo impacta sobre el visitante.  El intérprete debe conocer los distintos significados inherentes al lugar, pero también su fragilidad y otros aspectos que propiciará en el público receptor la actitud que busca. Lo anterior solo se puede lograr teniendo un conocimiento sólido y actualizado del recurso, que se convertirá en la base para los otros servicios interpretativos. </w:t>
      </w:r>
    </w:p>
    <w:p w:rsidR="00000000" w:rsidDel="00000000" w:rsidP="00000000" w:rsidRDefault="00000000" w:rsidRPr="00000000" w14:paraId="00000175">
      <w:pPr>
        <w:rPr>
          <w:sz w:val="20"/>
          <w:szCs w:val="20"/>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76">
            <w:pPr>
              <w:jc w:val="both"/>
              <w:rPr>
                <w:sz w:val="20"/>
                <w:szCs w:val="20"/>
                <w:highlight w:val="green"/>
              </w:rPr>
            </w:pPr>
            <w:commentRangeStart w:id="20"/>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-1264</wp:posOffset>
                  </wp:positionH>
                  <wp:positionV relativeFrom="paragraph">
                    <wp:posOffset>416560</wp:posOffset>
                  </wp:positionV>
                  <wp:extent cx="2988473" cy="1990725"/>
                  <wp:effectExtent b="0" l="0" r="0" t="0"/>
                  <wp:wrapNone/>
                  <wp:docPr descr="Marco de recorrido por la ciudad vintage con ilustración de dibujos animados turísticos Foto gratis" id="34" name="image15.jpg"/>
                  <a:graphic>
                    <a:graphicData uri="http://schemas.openxmlformats.org/drawingml/2006/picture">
                      <pic:pic>
                        <pic:nvPicPr>
                          <pic:cNvPr descr="Marco de recorrido por la ciudad vintage con ilustración de dibujos animados turísticos Foto gratis" id="0" name="image15.jpg"/>
                          <pic:cNvPicPr preferRelativeResize="0"/>
                        </pic:nvPicPr>
                        <pic:blipFill>
                          <a:blip r:embed="rId39"/>
                          <a:srcRect b="0" l="0" r="0" t="0"/>
                          <a:stretch>
                            <a:fillRect/>
                          </a:stretch>
                        </pic:blipFill>
                        <pic:spPr>
                          <a:xfrm>
                            <a:off x="0" y="0"/>
                            <a:ext cx="2988473" cy="1990725"/>
                          </a:xfrm>
                          <a:prstGeom prst="rect"/>
                          <a:ln/>
                        </pic:spPr>
                      </pic:pic>
                    </a:graphicData>
                  </a:graphic>
                </wp:anchor>
              </w:drawing>
            </w:r>
          </w:p>
        </w:tc>
        <w:tc>
          <w:tcPr/>
          <w:p w:rsidR="00000000" w:rsidDel="00000000" w:rsidP="00000000" w:rsidRDefault="00000000" w:rsidRPr="00000000" w14:paraId="00000177">
            <w:pPr>
              <w:spacing w:line="276" w:lineRule="auto"/>
              <w:jc w:val="both"/>
              <w:rPr>
                <w:b w:val="0"/>
                <w:sz w:val="20"/>
                <w:szCs w:val="20"/>
                <w:rPrChange w:author="JHON JAIRO RODRIGUEZ PEREZ" w:id="98" w:date="2022-07-19T08:05:00Z">
                  <w:rPr>
                    <w:sz w:val="20"/>
                    <w:szCs w:val="20"/>
                  </w:rPr>
                </w:rPrChange>
              </w:rPr>
            </w:pPr>
            <w:r w:rsidDel="00000000" w:rsidR="00000000" w:rsidRPr="00000000">
              <w:rPr>
                <w:b w:val="0"/>
                <w:sz w:val="20"/>
                <w:szCs w:val="20"/>
                <w:rtl w:val="0"/>
                <w:rPrChange w:author="JHON JAIRO RODRIGUEZ PEREZ" w:id="98" w:date="2022-07-19T08:05:00Z">
                  <w:rPr>
                    <w:sz w:val="20"/>
                    <w:szCs w:val="20"/>
                  </w:rPr>
                </w:rPrChange>
              </w:rPr>
              <w:t xml:space="preserve">Cuando se desea hacer un recorrido se deben conocer los rasgos tangibles y conceptos asociados del lugar, recurso o atractivo, su contexto, sus valores, su historia en el pasado y su actualidad, los puntos de vista que hay sobre él mismo y con todo ello, el guía debe tener la habilidad de interpretarlas para todos los visitantes, evitando la exageración o el enfoque de información desde su punto de vista y no desde los datos exactos que encontró previamente. También, es importante que el conocimiento se use a través de relatos que permitan la discusión entre los visitantes, sobre los valores humanos, los logros, los conflictos, las ideas y las ambigüedades; de nada sirve el conocimiento si solo se imparte en relatos vacíos que no invitan al debate. </w:t>
            </w:r>
          </w:p>
          <w:p w:rsidR="00000000" w:rsidDel="00000000" w:rsidP="00000000" w:rsidRDefault="00000000" w:rsidRPr="00000000" w14:paraId="00000178">
            <w:pPr>
              <w:jc w:val="both"/>
              <w:rPr>
                <w:sz w:val="20"/>
                <w:szCs w:val="20"/>
                <w:highlight w:val="green"/>
              </w:rPr>
            </w:pPr>
            <w:r w:rsidDel="00000000" w:rsidR="00000000" w:rsidRPr="00000000">
              <w:rPr>
                <w:rtl w:val="0"/>
              </w:rPr>
            </w:r>
          </w:p>
        </w:tc>
      </w:tr>
    </w:tbl>
    <w:p w:rsidR="00000000" w:rsidDel="00000000" w:rsidP="00000000" w:rsidRDefault="00000000" w:rsidRPr="00000000" w14:paraId="00000179">
      <w:pPr>
        <w:jc w:val="both"/>
        <w:rPr>
          <w:sz w:val="20"/>
          <w:szCs w:val="20"/>
        </w:rPr>
      </w:pPr>
      <w:r w:rsidDel="00000000" w:rsidR="00000000" w:rsidRPr="00000000">
        <w:rPr>
          <w:sz w:val="20"/>
          <w:szCs w:val="20"/>
          <w:rtl w:val="0"/>
        </w:rPr>
        <w:t xml:space="preserve">Para lograr conocer el recurso y obtener una información confiable, el intérprete debe comprender la importancia de la investigación para brindarle a los visitantes, la oportunidad de conectar intelectual y emocionalmente con los significados e importancia de un recurso. Recolectar información, investigar, adentrarse a los detalles y características del lugar, permite que el intérprete tenga un panorama amplio y pueda pensar en diferentes mensajes y técnicas para desarrollar su plan o recorrido interpretativo con un objetivo. El siguiente vídeo se presenta con mayor detalle lo correspondiente al conocimiento de recursos:</w:t>
      </w:r>
    </w:p>
    <w:p w:rsidR="00000000" w:rsidDel="00000000" w:rsidP="00000000" w:rsidRDefault="00000000" w:rsidRPr="00000000" w14:paraId="0000017A">
      <w:pPr>
        <w:jc w:val="both"/>
        <w:rPr>
          <w:sz w:val="20"/>
          <w:szCs w:val="20"/>
        </w:rPr>
      </w:pPr>
      <w:r w:rsidDel="00000000" w:rsidR="00000000" w:rsidRPr="00000000">
        <w:rPr>
          <w:rtl w:val="0"/>
        </w:rPr>
      </w:r>
    </w:p>
    <w:p w:rsidR="00000000" w:rsidDel="00000000" w:rsidP="00000000" w:rsidRDefault="00000000" w:rsidRPr="00000000" w14:paraId="0000017B">
      <w:pPr>
        <w:shd w:fill="ffffff" w:val="clea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12700</wp:posOffset>
                </wp:positionV>
                <wp:extent cx="4634865" cy="698500"/>
                <wp:effectExtent b="0" l="0" r="0" t="0"/>
                <wp:wrapNone/>
                <wp:docPr id="1" name=""/>
                <a:graphic>
                  <a:graphicData uri="http://schemas.microsoft.com/office/word/2010/wordprocessingShape">
                    <wps:wsp>
                      <wps:cNvSpPr/>
                      <wps:cNvPr id="2" name="Shape 2"/>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DI-CF07-4.2_Conocimiento_del_recurso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12700</wp:posOffset>
                </wp:positionV>
                <wp:extent cx="4634865" cy="698500"/>
                <wp:effectExtent b="0" l="0" r="0" t="0"/>
                <wp:wrapNone/>
                <wp:docPr id="1" name="image3.png"/>
                <a:graphic>
                  <a:graphicData uri="http://schemas.openxmlformats.org/drawingml/2006/picture">
                    <pic:pic>
                      <pic:nvPicPr>
                        <pic:cNvPr id="0" name="image3.png"/>
                        <pic:cNvPicPr preferRelativeResize="0"/>
                      </pic:nvPicPr>
                      <pic:blipFill>
                        <a:blip r:embed="rId40"/>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17C">
      <w:pPr>
        <w:shd w:fill="ffffff" w:val="clear"/>
        <w:jc w:val="both"/>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                         </w:t>
      </w:r>
      <w:commentRangeStart w:id="21"/>
      <w:r w:rsidDel="00000000" w:rsidR="00000000" w:rsidRPr="00000000">
        <w:rPr>
          <w:color w:val="000000"/>
          <w:sz w:val="24"/>
          <w:szCs w:val="24"/>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7F">
      <w:pPr>
        <w:rPr>
          <w:sz w:val="20"/>
          <w:szCs w:val="20"/>
          <w:highlight w:val="green"/>
        </w:rPr>
      </w:pPr>
      <w:r w:rsidDel="00000000" w:rsidR="00000000" w:rsidRPr="00000000">
        <w:rPr>
          <w:rtl w:val="0"/>
        </w:rPr>
      </w:r>
    </w:p>
    <w:p w:rsidR="00000000" w:rsidDel="00000000" w:rsidP="00000000" w:rsidRDefault="00000000" w:rsidRPr="00000000" w14:paraId="00000180">
      <w:pPr>
        <w:tabs>
          <w:tab w:val="left" w:pos="8775"/>
        </w:tabs>
        <w:jc w:val="both"/>
        <w:rPr>
          <w:sz w:val="20"/>
          <w:szCs w:val="20"/>
        </w:rPr>
      </w:pPr>
      <w:r w:rsidDel="00000000" w:rsidR="00000000" w:rsidRPr="00000000">
        <w:rPr>
          <w:sz w:val="20"/>
          <w:szCs w:val="20"/>
          <w:rtl w:val="0"/>
        </w:rPr>
        <w:tab/>
      </w:r>
    </w:p>
    <w:p w:rsidR="00000000" w:rsidDel="00000000" w:rsidP="00000000" w:rsidRDefault="00000000" w:rsidRPr="00000000" w14:paraId="00000181">
      <w:pPr>
        <w:numPr>
          <w:ilvl w:val="0"/>
          <w:numId w:val="3"/>
        </w:numPr>
        <w:pBdr>
          <w:top w:space="0" w:sz="0" w:val="nil"/>
          <w:left w:space="0" w:sz="0" w:val="nil"/>
          <w:bottom w:space="0" w:sz="0" w:val="nil"/>
          <w:right w:space="0" w:sz="0" w:val="nil"/>
          <w:between w:space="0" w:sz="0" w:val="nil"/>
        </w:pBdr>
        <w:tabs>
          <w:tab w:val="left" w:pos="8775"/>
        </w:tabs>
        <w:ind w:left="417" w:hanging="360"/>
        <w:jc w:val="both"/>
        <w:rPr>
          <w:color w:val="000000"/>
          <w:sz w:val="20"/>
          <w:szCs w:val="20"/>
        </w:rPr>
      </w:pPr>
      <w:commentRangeStart w:id="22"/>
      <w:r w:rsidDel="00000000" w:rsidR="00000000" w:rsidRPr="00000000">
        <w:rPr>
          <w:b w:val="1"/>
          <w:color w:val="000000"/>
          <w:sz w:val="20"/>
          <w:szCs w:val="20"/>
          <w:rtl w:val="0"/>
        </w:rPr>
        <w:t xml:space="preserve">SÍNTESIS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82">
      <w:pPr>
        <w:rPr>
          <w:color w:val="948a54"/>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El plan interpretativo del servicio guiado, es una herramienta importante para la organización y coordinación de </w:t>
      </w:r>
      <w:del w:author="JHON JAIRO RODRIGUEZ PEREZ" w:id="99" w:date="2022-07-19T08:07:00Z">
        <w:r w:rsidDel="00000000" w:rsidR="00000000" w:rsidRPr="00000000">
          <w:rPr>
            <w:sz w:val="20"/>
            <w:szCs w:val="20"/>
            <w:rtl w:val="0"/>
          </w:rPr>
          <w:delText xml:space="preserve">de </w:delText>
        </w:r>
      </w:del>
      <w:r w:rsidDel="00000000" w:rsidR="00000000" w:rsidRPr="00000000">
        <w:rPr>
          <w:sz w:val="20"/>
          <w:szCs w:val="20"/>
          <w:rtl w:val="0"/>
        </w:rPr>
        <w:t xml:space="preserve">actividades que corresponden a la interpretación, pues depende de las características establecidas al interior de esta, podrá ser una experiencia de vida para el turista, o por el contrario se tratará simplemente de una visita a un centro o espacio de interés. El siguiente diagrama establece los principales puntos a tener en cuenta en el Plan interpretativo del servicio guiado:</w:t>
      </w:r>
    </w:p>
    <w:p w:rsidR="00000000" w:rsidDel="00000000" w:rsidP="00000000" w:rsidRDefault="00000000" w:rsidRPr="00000000" w14:paraId="00000184">
      <w:pPr>
        <w:pBdr>
          <w:top w:space="0" w:sz="0" w:val="nil"/>
          <w:left w:space="0" w:sz="0" w:val="nil"/>
          <w:bottom w:space="0" w:sz="0" w:val="nil"/>
          <w:right w:space="0" w:sz="0" w:val="nil"/>
          <w:between w:space="0" w:sz="0" w:val="nil"/>
        </w:pBdr>
        <w:rPr>
          <w:color w:val="948a54"/>
          <w:sz w:val="20"/>
          <w:szCs w:val="20"/>
        </w:rPr>
      </w:pPr>
      <w:r w:rsidDel="00000000" w:rsidR="00000000" w:rsidRPr="00000000">
        <w:rPr>
          <w:rtl w:val="0"/>
        </w:rPr>
      </w:r>
    </w:p>
    <w:p w:rsidR="00000000" w:rsidDel="00000000" w:rsidP="00000000" w:rsidRDefault="00000000" w:rsidRPr="00000000" w14:paraId="00000185">
      <w:pPr>
        <w:rPr>
          <w:color w:val="948a54"/>
          <w:sz w:val="20"/>
          <w:szCs w:val="20"/>
        </w:rPr>
      </w:pPr>
      <w:r w:rsidDel="00000000" w:rsidR="00000000" w:rsidRPr="00000000">
        <w:rPr>
          <w:color w:val="948a54"/>
          <w:sz w:val="20"/>
          <w:szCs w:val="20"/>
        </w:rPr>
        <w:drawing>
          <wp:inline distB="0" distT="0" distL="0" distR="0">
            <wp:extent cx="6382224" cy="3552077"/>
            <wp:effectExtent b="0" l="0" r="0" t="0"/>
            <wp:docPr id="3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382224" cy="3552077"/>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color w:val="948a54"/>
          <w:sz w:val="20"/>
          <w:szCs w:val="20"/>
        </w:rPr>
      </w:pPr>
      <w:r w:rsidDel="00000000" w:rsidR="00000000" w:rsidRPr="00000000">
        <w:rPr>
          <w:rtl w:val="0"/>
        </w:rPr>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ind w:left="284" w:hanging="284"/>
        <w:jc w:val="both"/>
        <w:rPr>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188">
      <w:pPr>
        <w:ind w:left="426" w:firstLine="0"/>
        <w:jc w:val="both"/>
        <w:rPr>
          <w:color w:val="7f7f7f"/>
          <w:sz w:val="20"/>
          <w:szCs w:val="20"/>
        </w:rPr>
      </w:pPr>
      <w:r w:rsidDel="00000000" w:rsidR="00000000" w:rsidRPr="00000000">
        <w:rPr>
          <w:rtl w:val="0"/>
        </w:rPr>
      </w:r>
    </w:p>
    <w:tbl>
      <w:tblPr>
        <w:tblStyle w:val="Table12"/>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9">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B">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8C">
            <w:pPr>
              <w:spacing w:line="276" w:lineRule="auto"/>
              <w:rPr>
                <w:b w:val="0"/>
                <w:color w:val="000000"/>
                <w:sz w:val="20"/>
                <w:szCs w:val="20"/>
              </w:rPr>
            </w:pPr>
            <w:r w:rsidDel="00000000" w:rsidR="00000000" w:rsidRPr="00000000">
              <w:rPr>
                <w:b w:val="0"/>
                <w:color w:val="000000"/>
                <w:sz w:val="20"/>
                <w:szCs w:val="20"/>
                <w:rtl w:val="0"/>
              </w:rPr>
              <w:t xml:space="preserve">Pongamos a prueba qué tanto hemos aprendido</w:t>
            </w:r>
          </w:p>
        </w:tc>
      </w:tr>
      <w:tr>
        <w:trPr>
          <w:cantSplit w:val="0"/>
          <w:trHeight w:val="806" w:hRule="atLeast"/>
          <w:tblHeader w:val="0"/>
        </w:trPr>
        <w:tc>
          <w:tcPr>
            <w:shd w:fill="fac896" w:val="clear"/>
            <w:vAlign w:val="center"/>
          </w:tcPr>
          <w:p w:rsidR="00000000" w:rsidDel="00000000" w:rsidP="00000000" w:rsidRDefault="00000000" w:rsidRPr="00000000" w14:paraId="0000018D">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E">
            <w:pPr>
              <w:spacing w:line="276" w:lineRule="auto"/>
              <w:rPr>
                <w:b w:val="0"/>
                <w:color w:val="000000"/>
                <w:sz w:val="20"/>
                <w:szCs w:val="20"/>
              </w:rPr>
            </w:pPr>
            <w:r w:rsidDel="00000000" w:rsidR="00000000" w:rsidRPr="00000000">
              <w:rPr>
                <w:b w:val="0"/>
                <w:color w:val="000000"/>
                <w:sz w:val="20"/>
                <w:szCs w:val="20"/>
                <w:rtl w:val="0"/>
              </w:rPr>
              <w:t xml:space="preserve">Apropiar conceptos para la construcción del plan interpretativo del servicio guiado.</w:t>
            </w:r>
          </w:p>
        </w:tc>
      </w:tr>
      <w:tr>
        <w:trPr>
          <w:cantSplit w:val="0"/>
          <w:trHeight w:val="806" w:hRule="atLeast"/>
          <w:tblHeader w:val="0"/>
        </w:trPr>
        <w:tc>
          <w:tcPr>
            <w:shd w:fill="fac896" w:val="clear"/>
            <w:vAlign w:val="center"/>
          </w:tcPr>
          <w:p w:rsidR="00000000" w:rsidDel="00000000" w:rsidP="00000000" w:rsidRDefault="00000000" w:rsidRPr="00000000" w14:paraId="0000018F">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90">
            <w:pPr>
              <w:spacing w:line="276" w:lineRule="auto"/>
              <w:rPr>
                <w:b w:val="0"/>
                <w:color w:val="000000"/>
                <w:sz w:val="20"/>
                <w:szCs w:val="20"/>
              </w:rPr>
            </w:pPr>
            <w:r w:rsidDel="00000000" w:rsidR="00000000" w:rsidRPr="00000000">
              <w:rPr>
                <w:b w:val="0"/>
                <w:sz w:val="20"/>
                <w:szCs w:val="20"/>
                <w:rtl w:val="0"/>
              </w:rPr>
              <w:t xml:space="preserve">Marcar la respuesta correcta.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91">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92">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93">
            <w:pPr>
              <w:spacing w:line="276" w:lineRule="auto"/>
              <w:rPr>
                <w:b w:val="0"/>
                <w:color w:val="000000"/>
                <w:sz w:val="20"/>
                <w:szCs w:val="20"/>
              </w:rPr>
            </w:pPr>
            <w:r w:rsidDel="00000000" w:rsidR="00000000" w:rsidRPr="00000000">
              <w:rPr>
                <w:b w:val="0"/>
                <w:color w:val="000000"/>
                <w:sz w:val="20"/>
                <w:szCs w:val="20"/>
                <w:rtl w:val="0"/>
              </w:rPr>
              <w:t xml:space="preserve">Anexo 1. Actividad de aprendizaje</w:t>
            </w:r>
          </w:p>
        </w:tc>
      </w:tr>
    </w:tbl>
    <w:p w:rsidR="00000000" w:rsidDel="00000000" w:rsidP="00000000" w:rsidRDefault="00000000" w:rsidRPr="00000000" w14:paraId="0000019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5">
      <w:pPr>
        <w:rPr>
          <w:b w:val="1"/>
          <w:sz w:val="20"/>
          <w:szCs w:val="20"/>
        </w:rPr>
      </w:pPr>
      <w:r w:rsidDel="00000000" w:rsidR="00000000" w:rsidRPr="00000000">
        <w:rPr>
          <w:rtl w:val="0"/>
        </w:rPr>
      </w:r>
    </w:p>
    <w:p w:rsidR="00000000" w:rsidDel="00000000" w:rsidP="00000000" w:rsidRDefault="00000000" w:rsidRPr="00000000" w14:paraId="00000196">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97">
      <w:pPr>
        <w:rPr>
          <w:sz w:val="20"/>
          <w:szCs w:val="20"/>
        </w:rPr>
      </w:pPr>
      <w:r w:rsidDel="00000000" w:rsidR="00000000" w:rsidRPr="00000000">
        <w:rPr>
          <w:rtl w:val="0"/>
        </w:rPr>
      </w:r>
    </w:p>
    <w:tbl>
      <w:tblPr>
        <w:tblStyle w:val="Table13"/>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8">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9">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A">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9B">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C">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9D">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E">
            <w:pPr>
              <w:spacing w:line="276" w:lineRule="auto"/>
              <w:rPr>
                <w:b w:val="0"/>
                <w:sz w:val="20"/>
                <w:szCs w:val="20"/>
              </w:rPr>
            </w:pPr>
            <w:r w:rsidDel="00000000" w:rsidR="00000000" w:rsidRPr="00000000">
              <w:rPr>
                <w:b w:val="0"/>
                <w:sz w:val="20"/>
                <w:szCs w:val="20"/>
                <w:rtl w:val="0"/>
              </w:rPr>
              <w:t xml:space="preserve">Interpretación y plan para el servicio guiado </w:t>
            </w:r>
          </w:p>
        </w:tc>
        <w:tc>
          <w:tcPr>
            <w:tcMar>
              <w:top w:w="100.0" w:type="dxa"/>
              <w:left w:w="100.0" w:type="dxa"/>
              <w:bottom w:w="100.0" w:type="dxa"/>
              <w:right w:w="100.0" w:type="dxa"/>
            </w:tcMar>
          </w:tcPr>
          <w:p w:rsidR="00000000" w:rsidDel="00000000" w:rsidP="00000000" w:rsidRDefault="00000000" w:rsidRPr="00000000" w14:paraId="0000019F">
            <w:pPr>
              <w:spacing w:line="276" w:lineRule="auto"/>
              <w:rPr>
                <w:b w:val="0"/>
                <w:sz w:val="20"/>
                <w:szCs w:val="20"/>
              </w:rPr>
            </w:pPr>
            <w:r w:rsidDel="00000000" w:rsidR="00000000" w:rsidRPr="00000000">
              <w:rPr>
                <w:b w:val="0"/>
                <w:sz w:val="20"/>
                <w:szCs w:val="20"/>
                <w:rtl w:val="0"/>
              </w:rPr>
              <w:t xml:space="preserve">PUP, Global Heritage Consortium.</w:t>
            </w:r>
            <w:ins w:author="JHON JAIRO RODRIGUEZ PEREZ" w:id="100" w:date="2022-07-19T08:08:00Z">
              <w:r w:rsidDel="00000000" w:rsidR="00000000" w:rsidRPr="00000000">
                <w:rPr>
                  <w:b w:val="0"/>
                  <w:sz w:val="20"/>
                  <w:szCs w:val="20"/>
                  <w:rtl w:val="0"/>
                </w:rPr>
                <w:t xml:space="preserve"> (2013).</w:t>
              </w:r>
            </w:ins>
            <w:r w:rsidDel="00000000" w:rsidR="00000000" w:rsidRPr="00000000">
              <w:rPr>
                <w:b w:val="0"/>
                <w:sz w:val="20"/>
                <w:szCs w:val="20"/>
                <w:rtl w:val="0"/>
              </w:rPr>
              <w:t xml:space="preserve"> Pasos para el desarrollo de una presentación interpretativa. </w:t>
            </w:r>
            <w:del w:author="JHON JAIRO RODRIGUEZ PEREZ" w:id="101" w:date="2022-07-19T08:08:00Z">
              <w:r w:rsidDel="00000000" w:rsidR="00000000" w:rsidRPr="00000000">
                <w:rPr>
                  <w:b w:val="0"/>
                  <w:sz w:val="20"/>
                  <w:szCs w:val="20"/>
                  <w:rtl w:val="0"/>
                </w:rPr>
                <w:delText xml:space="preserve">(2013).</w:delText>
              </w:r>
            </w:del>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spacing w:line="276" w:lineRule="auto"/>
              <w:rPr>
                <w:b w:val="0"/>
                <w:sz w:val="20"/>
                <w:szCs w:val="20"/>
              </w:rPr>
            </w:pPr>
            <w:r w:rsidDel="00000000" w:rsidR="00000000" w:rsidRPr="00000000">
              <w:rPr>
                <w:b w:val="0"/>
                <w:sz w:val="20"/>
                <w:szCs w:val="20"/>
                <w:rtl w:val="0"/>
              </w:rPr>
              <w:t xml:space="preserve">Cartilla </w:t>
            </w:r>
          </w:p>
        </w:tc>
        <w:tc>
          <w:tcPr>
            <w:tcMar>
              <w:top w:w="100.0" w:type="dxa"/>
              <w:left w:w="100.0" w:type="dxa"/>
              <w:bottom w:w="100.0" w:type="dxa"/>
              <w:right w:w="100.0" w:type="dxa"/>
            </w:tcMar>
          </w:tcPr>
          <w:p w:rsidR="00000000" w:rsidDel="00000000" w:rsidP="00000000" w:rsidRDefault="00000000" w:rsidRPr="00000000" w14:paraId="000001A1">
            <w:pPr>
              <w:spacing w:line="276" w:lineRule="auto"/>
              <w:rPr>
                <w:b w:val="0"/>
                <w:sz w:val="20"/>
                <w:szCs w:val="20"/>
              </w:rPr>
            </w:pPr>
            <w:r w:rsidDel="00000000" w:rsidR="00000000" w:rsidRPr="00000000">
              <w:rPr>
                <w:b w:val="0"/>
                <w:sz w:val="20"/>
                <w:szCs w:val="20"/>
                <w:rtl w:val="0"/>
              </w:rPr>
              <w:t xml:space="preserve">Físico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2">
            <w:pPr>
              <w:spacing w:line="276" w:lineRule="auto"/>
              <w:rPr>
                <w:b w:val="0"/>
                <w:sz w:val="20"/>
                <w:szCs w:val="20"/>
              </w:rPr>
            </w:pPr>
            <w:r w:rsidDel="00000000" w:rsidR="00000000" w:rsidRPr="00000000">
              <w:rPr>
                <w:b w:val="0"/>
                <w:sz w:val="20"/>
                <w:szCs w:val="20"/>
                <w:rtl w:val="0"/>
              </w:rPr>
              <w:t xml:space="preserve">Mapa de empatía</w:t>
            </w:r>
          </w:p>
        </w:tc>
        <w:tc>
          <w:tcPr>
            <w:tcMar>
              <w:top w:w="100.0" w:type="dxa"/>
              <w:left w:w="100.0" w:type="dxa"/>
              <w:bottom w:w="100.0" w:type="dxa"/>
              <w:right w:w="100.0" w:type="dxa"/>
            </w:tcMar>
          </w:tcPr>
          <w:p w:rsidR="00000000" w:rsidDel="00000000" w:rsidP="00000000" w:rsidRDefault="00000000" w:rsidRPr="00000000" w14:paraId="000001A3">
            <w:pPr>
              <w:spacing w:line="276" w:lineRule="auto"/>
              <w:jc w:val="both"/>
              <w:rPr>
                <w:b w:val="0"/>
                <w:sz w:val="20"/>
                <w:szCs w:val="20"/>
                <w:highlight w:val="white"/>
              </w:rPr>
            </w:pPr>
            <w:r w:rsidDel="00000000" w:rsidR="00000000" w:rsidRPr="00000000">
              <w:rPr>
                <w:b w:val="0"/>
                <w:sz w:val="20"/>
                <w:szCs w:val="20"/>
                <w:rtl w:val="0"/>
              </w:rPr>
              <w:t xml:space="preserve">RD, Station. </w:t>
            </w:r>
            <w:ins w:author="JHON JAIRO RODRIGUEZ PEREZ" w:id="102" w:date="2022-07-19T08:09:00Z">
              <w:r w:rsidDel="00000000" w:rsidR="00000000" w:rsidRPr="00000000">
                <w:rPr>
                  <w:b w:val="0"/>
                  <w:sz w:val="20"/>
                  <w:szCs w:val="20"/>
                  <w:rtl w:val="0"/>
                </w:rPr>
                <w:t xml:space="preserve">(s.f.). </w:t>
              </w:r>
            </w:ins>
            <w:r w:rsidDel="00000000" w:rsidR="00000000" w:rsidRPr="00000000">
              <w:rPr>
                <w:b w:val="0"/>
                <w:sz w:val="20"/>
                <w:szCs w:val="20"/>
                <w:rtl w:val="0"/>
              </w:rPr>
              <w:t xml:space="preserve">Mapa de Empatía: qué es y cómo hacerlo en 6 pasos. </w:t>
            </w:r>
            <w:hyperlink r:id="rId42">
              <w:r w:rsidDel="00000000" w:rsidR="00000000" w:rsidRPr="00000000">
                <w:rPr>
                  <w:b w:val="0"/>
                  <w:color w:val="0000ff"/>
                  <w:sz w:val="20"/>
                  <w:szCs w:val="20"/>
                  <w:u w:val="single"/>
                  <w:rtl w:val="0"/>
                </w:rPr>
                <w:t xml:space="preserve">https://www.rdstation.com/es/blog/mapa-de-empatia/</w:t>
              </w:r>
            </w:hyperlink>
            <w:r w:rsidDel="00000000" w:rsidR="00000000" w:rsidRPr="00000000">
              <w:rPr>
                <w:rtl w:val="0"/>
              </w:rPr>
            </w:r>
          </w:p>
          <w:p w:rsidR="00000000" w:rsidDel="00000000" w:rsidP="00000000" w:rsidRDefault="00000000" w:rsidRPr="00000000" w14:paraId="000001A4">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spacing w:line="276" w:lineRule="auto"/>
              <w:rPr>
                <w:b w:val="0"/>
                <w:sz w:val="20"/>
                <w:szCs w:val="20"/>
              </w:rPr>
            </w:pPr>
            <w:r w:rsidDel="00000000" w:rsidR="00000000" w:rsidRPr="00000000">
              <w:rPr>
                <w:b w:val="0"/>
                <w:sz w:val="20"/>
                <w:szCs w:val="20"/>
                <w:rtl w:val="0"/>
              </w:rPr>
              <w:t xml:space="preserve">Web </w:t>
            </w:r>
          </w:p>
        </w:tc>
        <w:tc>
          <w:tcPr>
            <w:tcMar>
              <w:top w:w="100.0" w:type="dxa"/>
              <w:left w:w="100.0" w:type="dxa"/>
              <w:bottom w:w="100.0" w:type="dxa"/>
              <w:right w:w="100.0" w:type="dxa"/>
            </w:tcMar>
          </w:tcPr>
          <w:p w:rsidR="00000000" w:rsidDel="00000000" w:rsidP="00000000" w:rsidRDefault="00000000" w:rsidRPr="00000000" w14:paraId="000001A6">
            <w:pPr>
              <w:spacing w:line="276" w:lineRule="auto"/>
              <w:jc w:val="both"/>
              <w:rPr>
                <w:b w:val="0"/>
                <w:sz w:val="20"/>
                <w:szCs w:val="20"/>
              </w:rPr>
            </w:pPr>
            <w:hyperlink r:id="rId43">
              <w:r w:rsidDel="00000000" w:rsidR="00000000" w:rsidRPr="00000000">
                <w:rPr>
                  <w:b w:val="0"/>
                  <w:color w:val="0000ff"/>
                  <w:sz w:val="20"/>
                  <w:szCs w:val="20"/>
                  <w:u w:val="single"/>
                  <w:rtl w:val="0"/>
                </w:rPr>
                <w:t xml:space="preserve">https://www.rdstation.com/es/blog/mapa-de-empatia/</w:t>
              </w:r>
            </w:hyperlink>
            <w:r w:rsidDel="00000000" w:rsidR="00000000" w:rsidRPr="00000000">
              <w:rPr>
                <w:rtl w:val="0"/>
              </w:rPr>
            </w:r>
          </w:p>
          <w:p w:rsidR="00000000" w:rsidDel="00000000" w:rsidP="00000000" w:rsidRDefault="00000000" w:rsidRPr="00000000" w14:paraId="000001A7">
            <w:pPr>
              <w:spacing w:line="276"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8">
            <w:pPr>
              <w:spacing w:line="276" w:lineRule="auto"/>
              <w:rPr>
                <w:b w:val="0"/>
                <w:sz w:val="20"/>
                <w:szCs w:val="20"/>
              </w:rPr>
            </w:pPr>
            <w:r w:rsidDel="00000000" w:rsidR="00000000" w:rsidRPr="00000000">
              <w:rPr>
                <w:b w:val="0"/>
                <w:sz w:val="20"/>
                <w:szCs w:val="20"/>
                <w:rtl w:val="0"/>
              </w:rPr>
              <w:t xml:space="preserve">Propuesta de Valor</w:t>
            </w:r>
          </w:p>
        </w:tc>
        <w:tc>
          <w:tcPr>
            <w:tcMar>
              <w:top w:w="100.0" w:type="dxa"/>
              <w:left w:w="100.0" w:type="dxa"/>
              <w:bottom w:w="100.0" w:type="dxa"/>
              <w:right w:w="100.0" w:type="dxa"/>
            </w:tcMar>
          </w:tcPr>
          <w:p w:rsidR="00000000" w:rsidDel="00000000" w:rsidP="00000000" w:rsidRDefault="00000000" w:rsidRPr="00000000" w14:paraId="000001A9">
            <w:pPr>
              <w:spacing w:line="276" w:lineRule="auto"/>
              <w:rPr>
                <w:b w:val="0"/>
                <w:sz w:val="20"/>
                <w:szCs w:val="20"/>
              </w:rPr>
            </w:pPr>
            <w:r w:rsidDel="00000000" w:rsidR="00000000" w:rsidRPr="00000000">
              <w:rPr>
                <w:b w:val="0"/>
                <w:sz w:val="20"/>
                <w:szCs w:val="20"/>
                <w:rtl w:val="0"/>
              </w:rPr>
              <w:t xml:space="preserve">Oller, E</w:t>
            </w:r>
            <w:ins w:author="JHON JAIRO RODRIGUEZ PEREZ" w:id="103" w:date="2022-07-19T08:09: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04" w:date="2022-07-19T08:10:00Z">
              <w:r w:rsidDel="00000000" w:rsidR="00000000" w:rsidRPr="00000000">
                <w:rPr>
                  <w:b w:val="0"/>
                  <w:sz w:val="20"/>
                  <w:szCs w:val="20"/>
                  <w:rtl w:val="0"/>
                </w:rPr>
                <w:delText xml:space="preserve">s.f.</w:delText>
              </w:r>
            </w:del>
            <w:ins w:author="JHON JAIRO RODRIGUEZ PEREZ" w:id="104" w:date="2022-07-19T08:10:00Z">
              <w:r w:rsidDel="00000000" w:rsidR="00000000" w:rsidRPr="00000000">
                <w:rPr>
                  <w:b w:val="0"/>
                  <w:sz w:val="20"/>
                  <w:szCs w:val="20"/>
                  <w:rtl w:val="0"/>
                </w:rPr>
                <w:t xml:space="preserve">2015</w:t>
              </w:r>
            </w:ins>
            <w:r w:rsidDel="00000000" w:rsidR="00000000" w:rsidRPr="00000000">
              <w:rPr>
                <w:b w:val="0"/>
                <w:sz w:val="20"/>
                <w:szCs w:val="20"/>
                <w:rtl w:val="0"/>
              </w:rPr>
              <w:t xml:space="preserve">). Diseñando la Propuesta de Valor/ El Lienzo. [Video]. YouTube. </w:t>
            </w:r>
            <w:hyperlink r:id="rId44">
              <w:r w:rsidDel="00000000" w:rsidR="00000000" w:rsidRPr="00000000">
                <w:rPr>
                  <w:b w:val="0"/>
                  <w:color w:val="0000ff"/>
                  <w:sz w:val="20"/>
                  <w:szCs w:val="20"/>
                  <w:u w:val="single"/>
                  <w:rtl w:val="0"/>
                </w:rPr>
                <w:t xml:space="preserve">https://www.youtube.com/watch?v=ZCJC1hI6qWQ</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A">
            <w:pPr>
              <w:spacing w:line="276" w:lineRule="auto"/>
              <w:rPr>
                <w:b w:val="0"/>
                <w:sz w:val="20"/>
                <w:szCs w:val="20"/>
              </w:rPr>
            </w:pPr>
            <w:r w:rsidDel="00000000" w:rsidR="00000000" w:rsidRPr="00000000">
              <w:rPr>
                <w:b w:val="0"/>
                <w:sz w:val="20"/>
                <w:szCs w:val="20"/>
                <w:rtl w:val="0"/>
              </w:rPr>
              <w:t xml:space="preserve">Vídeo YouTube</w:t>
            </w:r>
          </w:p>
        </w:tc>
        <w:tc>
          <w:tcPr>
            <w:tcMar>
              <w:top w:w="100.0" w:type="dxa"/>
              <w:left w:w="100.0" w:type="dxa"/>
              <w:bottom w:w="100.0" w:type="dxa"/>
              <w:right w:w="100.0" w:type="dxa"/>
            </w:tcMar>
          </w:tcPr>
          <w:p w:rsidR="00000000" w:rsidDel="00000000" w:rsidP="00000000" w:rsidRDefault="00000000" w:rsidRPr="00000000" w14:paraId="000001AB">
            <w:pPr>
              <w:spacing w:line="276" w:lineRule="auto"/>
              <w:jc w:val="both"/>
              <w:rPr>
                <w:b w:val="0"/>
                <w:color w:val="0000ff"/>
                <w:sz w:val="20"/>
                <w:szCs w:val="20"/>
                <w:u w:val="single"/>
              </w:rPr>
            </w:pPr>
            <w:hyperlink r:id="rId45">
              <w:r w:rsidDel="00000000" w:rsidR="00000000" w:rsidRPr="00000000">
                <w:rPr>
                  <w:b w:val="0"/>
                  <w:color w:val="0000ff"/>
                  <w:sz w:val="20"/>
                  <w:szCs w:val="20"/>
                  <w:u w:val="single"/>
                  <w:rtl w:val="0"/>
                </w:rPr>
                <w:t xml:space="preserve">https://www.youtube.com/watch?v=ZCJC1hI6qWQ</w:t>
              </w:r>
            </w:hyperlink>
            <w:r w:rsidDel="00000000" w:rsidR="00000000" w:rsidRPr="00000000">
              <w:rPr>
                <w:rtl w:val="0"/>
              </w:rPr>
            </w:r>
          </w:p>
          <w:p w:rsidR="00000000" w:rsidDel="00000000" w:rsidP="00000000" w:rsidRDefault="00000000" w:rsidRPr="00000000" w14:paraId="000001AC">
            <w:pPr>
              <w:spacing w:line="276" w:lineRule="auto"/>
              <w:rPr>
                <w:color w:val="0000ff"/>
                <w:sz w:val="20"/>
                <w:szCs w:val="20"/>
                <w:u w:val="single"/>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D">
            <w:pPr>
              <w:spacing w:line="276" w:lineRule="auto"/>
              <w:rPr>
                <w:b w:val="0"/>
                <w:sz w:val="20"/>
                <w:szCs w:val="20"/>
              </w:rPr>
            </w:pPr>
            <w:r w:rsidDel="00000000" w:rsidR="00000000" w:rsidRPr="00000000">
              <w:rPr>
                <w:b w:val="0"/>
                <w:sz w:val="20"/>
                <w:szCs w:val="20"/>
                <w:rtl w:val="0"/>
              </w:rPr>
              <w:t xml:space="preserve">Propuesta de valor para cliente.  Representación </w:t>
            </w:r>
          </w:p>
        </w:tc>
        <w:tc>
          <w:tcPr>
            <w:tcMar>
              <w:top w:w="100.0" w:type="dxa"/>
              <w:left w:w="100.0" w:type="dxa"/>
              <w:bottom w:w="100.0" w:type="dxa"/>
              <w:right w:w="100.0" w:type="dxa"/>
            </w:tcMar>
          </w:tcPr>
          <w:p w:rsidR="00000000" w:rsidDel="00000000" w:rsidP="00000000" w:rsidRDefault="00000000" w:rsidRPr="00000000" w14:paraId="000001AE">
            <w:pPr>
              <w:spacing w:line="276" w:lineRule="auto"/>
              <w:rPr>
                <w:b w:val="0"/>
                <w:sz w:val="20"/>
                <w:szCs w:val="20"/>
                <w:highlight w:val="white"/>
              </w:rPr>
            </w:pPr>
            <w:hyperlink r:id="rId46">
              <w:r w:rsidDel="00000000" w:rsidR="00000000" w:rsidRPr="00000000">
                <w:rPr>
                  <w:b w:val="0"/>
                  <w:sz w:val="20"/>
                  <w:szCs w:val="20"/>
                  <w:rtl w:val="0"/>
                </w:rPr>
                <w:t xml:space="preserve">INGROUP</w:t>
              </w:r>
            </w:hyperlink>
            <w:r w:rsidDel="00000000" w:rsidR="00000000" w:rsidRPr="00000000">
              <w:rPr>
                <w:b w:val="0"/>
                <w:sz w:val="20"/>
                <w:szCs w:val="20"/>
                <w:rtl w:val="0"/>
              </w:rPr>
              <w:t xml:space="preserve"> – INCIPY. </w:t>
            </w:r>
            <w:ins w:author="JHON JAIRO RODRIGUEZ PEREZ" w:id="105" w:date="2022-07-19T08:10:00Z">
              <w:r w:rsidDel="00000000" w:rsidR="00000000" w:rsidRPr="00000000">
                <w:rPr>
                  <w:b w:val="0"/>
                  <w:sz w:val="20"/>
                  <w:szCs w:val="20"/>
                  <w:rtl w:val="0"/>
                </w:rPr>
                <w:t xml:space="preserve">(2016).  </w:t>
              </w:r>
            </w:ins>
            <w:r w:rsidDel="00000000" w:rsidR="00000000" w:rsidRPr="00000000">
              <w:rPr>
                <w:b w:val="0"/>
                <w:sz w:val="20"/>
                <w:szCs w:val="20"/>
                <w:rtl w:val="0"/>
              </w:rPr>
              <w:t xml:space="preserve">Plantilla Lienzo de Propuesta de Valor. </w:t>
            </w:r>
            <w:del w:author="JHON JAIRO RODRIGUEZ PEREZ" w:id="106" w:date="2022-07-19T08:10:00Z">
              <w:r w:rsidDel="00000000" w:rsidR="00000000" w:rsidRPr="00000000">
                <w:rPr>
                  <w:b w:val="0"/>
                  <w:sz w:val="20"/>
                  <w:szCs w:val="20"/>
                  <w:rtl w:val="0"/>
                </w:rPr>
                <w:delText xml:space="preserve">2016.  </w:delText>
              </w:r>
            </w:del>
            <w:hyperlink r:id="rId47">
              <w:r w:rsidDel="00000000" w:rsidR="00000000" w:rsidRPr="00000000">
                <w:rPr>
                  <w:b w:val="0"/>
                  <w:color w:val="0000ff"/>
                  <w:sz w:val="20"/>
                  <w:szCs w:val="20"/>
                  <w:u w:val="single"/>
                  <w:rtl w:val="0"/>
                </w:rPr>
                <w:t xml:space="preserve">https://www.incipy.com/descarga-plantilla-lienzo-de-propuesta-de-valor/</w:t>
              </w:r>
            </w:hyperlink>
            <w:r w:rsidDel="00000000" w:rsidR="00000000" w:rsidRPr="00000000">
              <w:rPr>
                <w:rtl w:val="0"/>
              </w:rPr>
            </w:r>
          </w:p>
          <w:p w:rsidR="00000000" w:rsidDel="00000000" w:rsidP="00000000" w:rsidRDefault="00000000" w:rsidRPr="00000000" w14:paraId="000001AF">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spacing w:line="276" w:lineRule="auto"/>
              <w:rPr>
                <w:b w:val="0"/>
                <w:sz w:val="20"/>
                <w:szCs w:val="20"/>
              </w:rPr>
            </w:pPr>
            <w:r w:rsidDel="00000000" w:rsidR="00000000" w:rsidRPr="00000000">
              <w:rPr>
                <w:b w:val="0"/>
                <w:sz w:val="20"/>
                <w:szCs w:val="20"/>
                <w:rtl w:val="0"/>
              </w:rPr>
              <w:t xml:space="preserve">Site</w:t>
            </w:r>
          </w:p>
        </w:tc>
        <w:tc>
          <w:tcPr>
            <w:tcMar>
              <w:top w:w="100.0" w:type="dxa"/>
              <w:left w:w="100.0" w:type="dxa"/>
              <w:bottom w:w="100.0" w:type="dxa"/>
              <w:right w:w="100.0" w:type="dxa"/>
            </w:tcMar>
          </w:tcPr>
          <w:p w:rsidR="00000000" w:rsidDel="00000000" w:rsidP="00000000" w:rsidRDefault="00000000" w:rsidRPr="00000000" w14:paraId="000001B1">
            <w:pPr>
              <w:spacing w:line="276" w:lineRule="auto"/>
              <w:jc w:val="both"/>
              <w:rPr>
                <w:b w:val="0"/>
                <w:color w:val="0000ff"/>
                <w:sz w:val="20"/>
                <w:szCs w:val="20"/>
                <w:u w:val="single"/>
              </w:rPr>
            </w:pPr>
            <w:hyperlink r:id="rId48">
              <w:r w:rsidDel="00000000" w:rsidR="00000000" w:rsidRPr="00000000">
                <w:rPr>
                  <w:b w:val="0"/>
                  <w:color w:val="0000ff"/>
                  <w:sz w:val="20"/>
                  <w:szCs w:val="20"/>
                  <w:u w:val="single"/>
                  <w:rtl w:val="0"/>
                </w:rPr>
                <w:t xml:space="preserve">https://www.incipy.com/</w:t>
              </w:r>
            </w:hyperlink>
            <w:r w:rsidDel="00000000" w:rsidR="00000000" w:rsidRPr="00000000">
              <w:rPr>
                <w:rtl w:val="0"/>
              </w:rPr>
            </w:r>
          </w:p>
          <w:p w:rsidR="00000000" w:rsidDel="00000000" w:rsidP="00000000" w:rsidRDefault="00000000" w:rsidRPr="00000000" w14:paraId="000001B2">
            <w:pPr>
              <w:spacing w:line="276" w:lineRule="auto"/>
              <w:rPr>
                <w:b w:val="0"/>
                <w:sz w:val="20"/>
                <w:szCs w:val="20"/>
              </w:rPr>
            </w:pPr>
            <w:r w:rsidDel="00000000" w:rsidR="00000000" w:rsidRPr="00000000">
              <w:rPr>
                <w:rtl w:val="0"/>
              </w:rPr>
            </w:r>
          </w:p>
          <w:p w:rsidR="00000000" w:rsidDel="00000000" w:rsidP="00000000" w:rsidRDefault="00000000" w:rsidRPr="00000000" w14:paraId="000001B3">
            <w:pPr>
              <w:spacing w:line="276" w:lineRule="auto"/>
              <w:rPr>
                <w:b w:val="0"/>
                <w:sz w:val="20"/>
                <w:szCs w:val="20"/>
              </w:rPr>
            </w:pPr>
            <w:hyperlink r:id="rId49">
              <w:r w:rsidDel="00000000" w:rsidR="00000000" w:rsidRPr="00000000">
                <w:rPr>
                  <w:b w:val="0"/>
                  <w:color w:val="0000ff"/>
                  <w:sz w:val="20"/>
                  <w:szCs w:val="20"/>
                  <w:u w:val="single"/>
                  <w:rtl w:val="0"/>
                </w:rPr>
                <w:t xml:space="preserve">https://www.incipy.com/descarga-plantilla-lienzo-de-propuesta-de-valor/</w:t>
              </w:r>
            </w:hyperlink>
            <w:r w:rsidDel="00000000" w:rsidR="00000000" w:rsidRPr="00000000">
              <w:rPr>
                <w:rtl w:val="0"/>
              </w:rPr>
            </w:r>
          </w:p>
          <w:p w:rsidR="00000000" w:rsidDel="00000000" w:rsidP="00000000" w:rsidRDefault="00000000" w:rsidRPr="00000000" w14:paraId="000001B4">
            <w:pPr>
              <w:spacing w:line="276" w:lineRule="auto"/>
              <w:jc w:val="both"/>
              <w:rPr>
                <w:b w:val="0"/>
                <w:color w:val="0000ff"/>
                <w:sz w:val="20"/>
                <w:szCs w:val="20"/>
                <w:u w:val="single"/>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B5">
            <w:pPr>
              <w:rPr>
                <w:b w:val="0"/>
                <w:sz w:val="20"/>
                <w:szCs w:val="20"/>
              </w:rPr>
            </w:pPr>
            <w:r w:rsidDel="00000000" w:rsidR="00000000" w:rsidRPr="00000000">
              <w:rPr>
                <w:b w:val="0"/>
                <w:sz w:val="20"/>
                <w:szCs w:val="20"/>
                <w:rtl w:val="0"/>
              </w:rPr>
              <w:t xml:space="preserve">Planificación interpretativa</w:t>
            </w:r>
          </w:p>
        </w:tc>
        <w:tc>
          <w:tcPr>
            <w:tcMar>
              <w:top w:w="100.0" w:type="dxa"/>
              <w:left w:w="100.0" w:type="dxa"/>
              <w:bottom w:w="100.0" w:type="dxa"/>
              <w:right w:w="100.0" w:type="dxa"/>
            </w:tcMar>
          </w:tcPr>
          <w:p w:rsidR="00000000" w:rsidDel="00000000" w:rsidP="00000000" w:rsidRDefault="00000000" w:rsidRPr="00000000" w14:paraId="000001B6">
            <w:pPr>
              <w:rPr>
                <w:b w:val="0"/>
                <w:sz w:val="20"/>
                <w:szCs w:val="20"/>
              </w:rPr>
            </w:pPr>
            <w:ins w:author="JHON JAIRO RODRIGUEZ PEREZ" w:id="107" w:date="2022-07-19T08:11:00Z">
              <w:r w:rsidDel="00000000" w:rsidR="00000000" w:rsidRPr="00000000">
                <w:rPr>
                  <w:b w:val="0"/>
                  <w:sz w:val="20"/>
                  <w:szCs w:val="20"/>
                  <w:rtl w:val="0"/>
                </w:rPr>
                <w:t xml:space="preserve">Ministerio de Comercio Exterior y Turismo. (2010).  </w:t>
              </w:r>
            </w:ins>
            <w:r w:rsidDel="00000000" w:rsidR="00000000" w:rsidRPr="00000000">
              <w:rPr>
                <w:b w:val="0"/>
                <w:sz w:val="20"/>
                <w:szCs w:val="20"/>
                <w:rtl w:val="0"/>
              </w:rPr>
              <w:t xml:space="preserve">Guías técnicas de proyectos de ecoturismo. Guía de Interpretación del Patrimonio</w:t>
            </w:r>
          </w:p>
          <w:p w:rsidR="00000000" w:rsidDel="00000000" w:rsidP="00000000" w:rsidRDefault="00000000" w:rsidRPr="00000000" w14:paraId="000001B7">
            <w:pPr>
              <w:jc w:val="both"/>
              <w:rPr>
                <w:sz w:val="20"/>
                <w:szCs w:val="20"/>
              </w:rPr>
            </w:pPr>
            <w:r w:rsidDel="00000000" w:rsidR="00000000" w:rsidRPr="00000000">
              <w:rPr>
                <w:b w:val="0"/>
                <w:sz w:val="20"/>
                <w:szCs w:val="20"/>
                <w:rtl w:val="0"/>
              </w:rPr>
              <w:t xml:space="preserve">Natural y Cultural.</w:t>
            </w:r>
            <w:del w:author="JHON JAIRO RODRIGUEZ PEREZ" w:id="108" w:date="2022-07-19T08:11:00Z">
              <w:r w:rsidDel="00000000" w:rsidR="00000000" w:rsidRPr="00000000">
                <w:rPr>
                  <w:b w:val="0"/>
                  <w:sz w:val="20"/>
                  <w:szCs w:val="20"/>
                  <w:rtl w:val="0"/>
                </w:rPr>
                <w:delText xml:space="preserve"> Ministerio de Comercio Exterior y Turismo. Perú. Proyecto Perúbiodiverso (PBD). 2010.</w:delText>
              </w:r>
            </w:del>
            <w:r w:rsidDel="00000000" w:rsidR="00000000" w:rsidRPr="00000000">
              <w:rPr>
                <w:b w:val="0"/>
                <w:sz w:val="20"/>
                <w:szCs w:val="20"/>
                <w:rtl w:val="0"/>
              </w:rPr>
              <w:t xml:space="preserve"> </w:t>
            </w:r>
            <w:hyperlink r:id="rId50">
              <w:r w:rsidDel="00000000" w:rsidR="00000000" w:rsidRPr="00000000">
                <w:rPr>
                  <w:b w:val="0"/>
                  <w:color w:val="0000ff"/>
                  <w:sz w:val="20"/>
                  <w:szCs w:val="20"/>
                  <w:u w:val="single"/>
                  <w:rtl w:val="0"/>
                </w:rPr>
                <w:t xml:space="preserve">https://www.mincetur.gob.pe/wp-content/uploads/documentos/turismo/consultorias/directoriosManuales/Guias-Interpretacion-Patrimonio-Cultural.pdf</w:t>
              </w:r>
            </w:hyperlink>
            <w:r w:rsidDel="00000000" w:rsidR="00000000" w:rsidRPr="00000000">
              <w:rPr>
                <w:sz w:val="20"/>
                <w:szCs w:val="20"/>
                <w:rtl w:val="0"/>
              </w:rPr>
              <w:t xml:space="preserve"> </w:t>
            </w:r>
          </w:p>
          <w:p w:rsidR="00000000" w:rsidDel="00000000" w:rsidP="00000000" w:rsidRDefault="00000000" w:rsidRPr="00000000" w14:paraId="000001B8">
            <w:pP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9">
            <w:pP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tcPr>
          <w:p w:rsidR="00000000" w:rsidDel="00000000" w:rsidP="00000000" w:rsidRDefault="00000000" w:rsidRPr="00000000" w14:paraId="000001BA">
            <w:pPr>
              <w:jc w:val="both"/>
              <w:rPr>
                <w:b w:val="0"/>
                <w:sz w:val="20"/>
                <w:szCs w:val="20"/>
              </w:rPr>
            </w:pPr>
            <w:hyperlink r:id="rId51">
              <w:r w:rsidDel="00000000" w:rsidR="00000000" w:rsidRPr="00000000">
                <w:rPr>
                  <w:b w:val="0"/>
                  <w:color w:val="0000ff"/>
                  <w:sz w:val="20"/>
                  <w:szCs w:val="20"/>
                  <w:u w:val="single"/>
                  <w:rtl w:val="0"/>
                </w:rPr>
                <w:t xml:space="preserve">https://www.mincetur.gob.pe/wp-content/uploads/documentos/turismo/consultorias/directoriosManuales/Guias-Interpretacion-Patrimonio-Cultural.pdf</w:t>
              </w:r>
            </w:hyperlink>
            <w:r w:rsidDel="00000000" w:rsidR="00000000" w:rsidRPr="00000000">
              <w:rPr>
                <w:b w:val="0"/>
                <w:sz w:val="20"/>
                <w:szCs w:val="20"/>
                <w:rtl w:val="0"/>
              </w:rPr>
              <w:t xml:space="preserve"> </w:t>
            </w:r>
          </w:p>
          <w:p w:rsidR="00000000" w:rsidDel="00000000" w:rsidP="00000000" w:rsidRDefault="00000000" w:rsidRPr="00000000" w14:paraId="000001BB">
            <w:pPr>
              <w:jc w:val="both"/>
              <w:rPr/>
            </w:pPr>
            <w:r w:rsidDel="00000000" w:rsidR="00000000" w:rsidRPr="00000000">
              <w:rPr>
                <w:rtl w:val="0"/>
              </w:rPr>
            </w:r>
          </w:p>
        </w:tc>
      </w:tr>
    </w:tbl>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rtl w:val="0"/>
        </w:rPr>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14"/>
        <w:tblW w:w="1010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9"/>
        <w:gridCol w:w="7840"/>
        <w:tblGridChange w:id="0">
          <w:tblGrid>
            <w:gridCol w:w="2269"/>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C0">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C1">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2">
            <w:pPr>
              <w:spacing w:line="276" w:lineRule="auto"/>
              <w:jc w:val="both"/>
              <w:rPr>
                <w:b w:val="0"/>
                <w:sz w:val="20"/>
                <w:szCs w:val="20"/>
              </w:rPr>
            </w:pPr>
            <w:r w:rsidDel="00000000" w:rsidR="00000000" w:rsidRPr="00000000">
              <w:rPr>
                <w:b w:val="0"/>
                <w:sz w:val="20"/>
                <w:szCs w:val="20"/>
                <w:rtl w:val="0"/>
              </w:rPr>
              <w:t xml:space="preserve">Equipamientos de interpretación</w:t>
            </w:r>
            <w:del w:author="JHON JAIRO RODRIGUEZ PEREZ" w:id="109" w:date="2022-07-19T08:13: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3">
            <w:pPr>
              <w:spacing w:line="276" w:lineRule="auto"/>
              <w:jc w:val="both"/>
              <w:rPr>
                <w:b w:val="0"/>
                <w:sz w:val="20"/>
                <w:szCs w:val="20"/>
              </w:rPr>
            </w:pPr>
            <w:ins w:author="JHON JAIRO RODRIGUEZ PEREZ" w:id="110" w:date="2022-07-19T08:13:00Z">
              <w:r w:rsidDel="00000000" w:rsidR="00000000" w:rsidRPr="00000000">
                <w:rPr>
                  <w:b w:val="0"/>
                  <w:sz w:val="20"/>
                  <w:szCs w:val="20"/>
                  <w:rtl w:val="0"/>
                </w:rPr>
                <w:t xml:space="preserve">S</w:t>
              </w:r>
            </w:ins>
            <w:del w:author="JHON JAIRO RODRIGUEZ PEREZ" w:id="110" w:date="2022-07-19T08:13:00Z">
              <w:r w:rsidDel="00000000" w:rsidR="00000000" w:rsidRPr="00000000">
                <w:rPr>
                  <w:b w:val="0"/>
                  <w:sz w:val="20"/>
                  <w:szCs w:val="20"/>
                  <w:rtl w:val="0"/>
                </w:rPr>
                <w:delText xml:space="preserve">s</w:delText>
              </w:r>
            </w:del>
            <w:r w:rsidDel="00000000" w:rsidR="00000000" w:rsidRPr="00000000">
              <w:rPr>
                <w:b w:val="0"/>
                <w:sz w:val="20"/>
                <w:szCs w:val="20"/>
                <w:rtl w:val="0"/>
              </w:rPr>
              <w:t xml:space="preserve">on las infraestructuras y los soportes materiales, fijos o móviles, de diverso grado de complejidad, para atender al visitante. </w:t>
            </w:r>
            <w:ins w:author="JHON JAIRO RODRIGUEZ PEREZ" w:id="111" w:date="2022-07-19T08:13:00Z">
              <w:r w:rsidDel="00000000" w:rsidR="00000000" w:rsidRPr="00000000">
                <w:rPr>
                  <w:b w:val="0"/>
                  <w:sz w:val="20"/>
                  <w:szCs w:val="20"/>
                  <w:rtl w:val="0"/>
                </w:rPr>
                <w:t xml:space="preserve">P</w:t>
              </w:r>
            </w:ins>
            <w:del w:author="JHON JAIRO RODRIGUEZ PEREZ" w:id="111" w:date="2022-07-19T08:13:00Z">
              <w:r w:rsidDel="00000000" w:rsidR="00000000" w:rsidRPr="00000000">
                <w:rPr>
                  <w:b w:val="0"/>
                  <w:sz w:val="20"/>
                  <w:szCs w:val="20"/>
                  <w:rtl w:val="0"/>
                </w:rPr>
                <w:delText xml:space="preserve">p</w:delText>
              </w:r>
            </w:del>
            <w:r w:rsidDel="00000000" w:rsidR="00000000" w:rsidRPr="00000000">
              <w:rPr>
                <w:b w:val="0"/>
                <w:sz w:val="20"/>
                <w:szCs w:val="20"/>
                <w:rtl w:val="0"/>
              </w:rPr>
              <w:t xml:space="preserve">or sí solos no entregan interpretación</w:t>
            </w:r>
            <w:ins w:author="JHON JAIRO RODRIGUEZ PEREZ" w:id="112" w:date="2022-07-19T08:13:00Z">
              <w:r w:rsidDel="00000000" w:rsidR="00000000" w:rsidRPr="00000000">
                <w:rPr>
                  <w:b w:val="0"/>
                  <w:sz w:val="20"/>
                  <w:szCs w:val="20"/>
                  <w:rtl w:val="0"/>
                </w:rPr>
                <w:t xml:space="preserve">,</w:t>
              </w:r>
            </w:ins>
            <w:del w:author="JHON JAIRO RODRIGUEZ PEREZ" w:id="112" w:date="2022-07-19T08:13:00Z">
              <w:r w:rsidDel="00000000" w:rsidR="00000000" w:rsidRPr="00000000">
                <w:rPr>
                  <w:b w:val="0"/>
                  <w:sz w:val="20"/>
                  <w:szCs w:val="20"/>
                  <w:rtl w:val="0"/>
                </w:rPr>
                <w:delText xml:space="preserve">.</w:delText>
              </w:r>
            </w:del>
            <w:r w:rsidDel="00000000" w:rsidR="00000000" w:rsidRPr="00000000">
              <w:rPr>
                <w:b w:val="0"/>
                <w:sz w:val="20"/>
                <w:szCs w:val="20"/>
                <w:rtl w:val="0"/>
              </w:rPr>
              <w:t xml:space="preserve"> no obstante, los equipamientos interpretativos deben contar con medios o servicios interpretativos, en cuyo caso sí habrá entrega de un mensaje en ellos</w:t>
            </w:r>
            <w:del w:author="JHON JAIRO RODRIGUEZ PEREZ" w:id="113"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14"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Morales Miranda</w:t>
            </w:r>
            <w:ins w:author="JHON JAIRO RODRIGUEZ PEREZ" w:id="115"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16"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17" w:date="2022-07-19T08:14: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4">
            <w:pPr>
              <w:jc w:val="both"/>
              <w:rPr>
                <w:b w:val="0"/>
                <w:sz w:val="20"/>
                <w:szCs w:val="20"/>
              </w:rPr>
            </w:pPr>
            <w:r w:rsidDel="00000000" w:rsidR="00000000" w:rsidRPr="00000000">
              <w:rPr>
                <w:b w:val="0"/>
                <w:sz w:val="20"/>
                <w:szCs w:val="20"/>
                <w:rtl w:val="0"/>
              </w:rPr>
              <w:t xml:space="preserve">Interpretación</w:t>
            </w:r>
            <w:del w:author="JHON JAIRO RODRIGUEZ PEREZ" w:id="118" w:date="2022-07-19T08:13:00Z">
              <w:r w:rsidDel="00000000" w:rsidR="00000000" w:rsidRPr="00000000">
                <w:rPr>
                  <w:b w:val="0"/>
                  <w:sz w:val="20"/>
                  <w:szCs w:val="20"/>
                  <w:rtl w:val="0"/>
                </w:rPr>
                <w:delText xml:space="preserve">: </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5">
            <w:pPr>
              <w:jc w:val="both"/>
              <w:rPr>
                <w:b w:val="0"/>
                <w:sz w:val="20"/>
                <w:szCs w:val="20"/>
              </w:rPr>
            </w:pPr>
            <w:ins w:author="JHON JAIRO RODRIGUEZ PEREZ" w:id="119" w:date="2022-07-19T08:14:00Z">
              <w:r w:rsidDel="00000000" w:rsidR="00000000" w:rsidRPr="00000000">
                <w:rPr>
                  <w:b w:val="0"/>
                  <w:sz w:val="20"/>
                  <w:szCs w:val="20"/>
                  <w:rtl w:val="0"/>
                </w:rPr>
                <w:t xml:space="preserve">E</w:t>
              </w:r>
            </w:ins>
            <w:del w:author="JHON JAIRO RODRIGUEZ PEREZ" w:id="119" w:date="2022-07-19T08:14:00Z">
              <w:r w:rsidDel="00000000" w:rsidR="00000000" w:rsidRPr="00000000">
                <w:rPr>
                  <w:b w:val="0"/>
                  <w:sz w:val="20"/>
                  <w:szCs w:val="20"/>
                  <w:rtl w:val="0"/>
                </w:rPr>
                <w:delText xml:space="preserve">e</w:delText>
              </w:r>
            </w:del>
            <w:r w:rsidDel="00000000" w:rsidR="00000000" w:rsidRPr="00000000">
              <w:rPr>
                <w:b w:val="0"/>
                <w:sz w:val="20"/>
                <w:szCs w:val="20"/>
                <w:rtl w:val="0"/>
              </w:rPr>
              <w:t xml:space="preserve">s una forma de comunicación estratégica, es decir, una forma planificada y consciente de dirigir mensajes a un determinado público del que se espera una respuesta</w:t>
            </w:r>
            <w:del w:author="JHON JAIRO RODRIGUEZ PEREZ" w:id="120"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21"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TURyDES</w:t>
            </w:r>
            <w:ins w:author="JHON JAIRO RODRIGUEZ PEREZ" w:id="122"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23"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2010)</w:t>
            </w:r>
            <w:ins w:author="JHON JAIRO RODRIGUEZ PEREZ" w:id="124" w:date="2022-07-19T08:14: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6">
            <w:pPr>
              <w:spacing w:line="276" w:lineRule="auto"/>
              <w:jc w:val="both"/>
              <w:rPr>
                <w:b w:val="0"/>
                <w:sz w:val="20"/>
                <w:szCs w:val="20"/>
              </w:rPr>
            </w:pPr>
            <w:r w:rsidDel="00000000" w:rsidR="00000000" w:rsidRPr="00000000">
              <w:rPr>
                <w:b w:val="0"/>
                <w:sz w:val="20"/>
                <w:szCs w:val="20"/>
                <w:rtl w:val="0"/>
              </w:rPr>
              <w:t xml:space="preserve">In situ</w:t>
            </w:r>
            <w:del w:author="JHON JAIRO RODRIGUEZ PEREZ" w:id="125" w:date="2022-07-19T08:13: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7">
            <w:pPr>
              <w:spacing w:line="276" w:lineRule="auto"/>
              <w:jc w:val="both"/>
              <w:rPr>
                <w:b w:val="0"/>
                <w:sz w:val="20"/>
                <w:szCs w:val="20"/>
              </w:rPr>
            </w:pPr>
            <w:ins w:author="JHON JAIRO RODRIGUEZ PEREZ" w:id="126" w:date="2022-07-19T08:14:00Z">
              <w:r w:rsidDel="00000000" w:rsidR="00000000" w:rsidRPr="00000000">
                <w:rPr>
                  <w:b w:val="0"/>
                  <w:sz w:val="20"/>
                  <w:szCs w:val="20"/>
                  <w:rtl w:val="0"/>
                </w:rPr>
                <w:t xml:space="preserve">S</w:t>
              </w:r>
            </w:ins>
            <w:del w:author="JHON JAIRO RODRIGUEZ PEREZ" w:id="126" w:date="2022-07-19T08:14:00Z">
              <w:r w:rsidDel="00000000" w:rsidR="00000000" w:rsidRPr="00000000">
                <w:rPr>
                  <w:b w:val="0"/>
                  <w:sz w:val="20"/>
                  <w:szCs w:val="20"/>
                  <w:rtl w:val="0"/>
                </w:rPr>
                <w:delText xml:space="preserve">s</w:delText>
              </w:r>
            </w:del>
            <w:r w:rsidDel="00000000" w:rsidR="00000000" w:rsidRPr="00000000">
              <w:rPr>
                <w:b w:val="0"/>
                <w:sz w:val="20"/>
                <w:szCs w:val="20"/>
                <w:rtl w:val="0"/>
              </w:rPr>
              <w:t xml:space="preserve">e desarrolla en el lugar</w:t>
            </w:r>
            <w:del w:author="JHON JAIRO RODRIGUEZ PEREZ" w:id="127"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28"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RAE</w:t>
            </w:r>
            <w:ins w:author="JHON JAIRO RODRIGUEZ PEREZ" w:id="129" w:date="2022-07-19T08:14: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30" w:date="2022-07-19T08:14:00Z">
              <w:r w:rsidDel="00000000" w:rsidR="00000000" w:rsidRPr="00000000">
                <w:rPr>
                  <w:b w:val="0"/>
                  <w:sz w:val="20"/>
                  <w:szCs w:val="20"/>
                  <w:rtl w:val="0"/>
                </w:rPr>
                <w:delText xml:space="preserve">(</w:delText>
              </w:r>
            </w:del>
            <w:r w:rsidDel="00000000" w:rsidR="00000000" w:rsidRPr="00000000">
              <w:rPr>
                <w:b w:val="0"/>
                <w:sz w:val="20"/>
                <w:szCs w:val="20"/>
                <w:rtl w:val="0"/>
              </w:rPr>
              <w:t xml:space="preserve">2021)</w:t>
            </w:r>
            <w:ins w:author="JHON JAIRO RODRIGUEZ PEREZ" w:id="131" w:date="2022-07-19T08:14: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8">
            <w:pPr>
              <w:spacing w:line="276" w:lineRule="auto"/>
              <w:jc w:val="both"/>
              <w:rPr>
                <w:b w:val="0"/>
                <w:sz w:val="20"/>
                <w:szCs w:val="20"/>
              </w:rPr>
            </w:pPr>
            <w:r w:rsidDel="00000000" w:rsidR="00000000" w:rsidRPr="00000000">
              <w:rPr>
                <w:b w:val="0"/>
                <w:sz w:val="20"/>
                <w:szCs w:val="20"/>
                <w:rtl w:val="0"/>
              </w:rPr>
              <w:t xml:space="preserve">Medios interactivos</w:t>
            </w:r>
            <w:del w:author="JHON JAIRO RODRIGUEZ PEREZ" w:id="132" w:date="2022-07-19T08:13: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9">
            <w:pPr>
              <w:spacing w:line="276" w:lineRule="auto"/>
              <w:jc w:val="both"/>
              <w:rPr>
                <w:b w:val="0"/>
                <w:sz w:val="20"/>
                <w:szCs w:val="20"/>
              </w:rPr>
            </w:pPr>
            <w:ins w:author="JHON JAIRO RODRIGUEZ PEREZ" w:id="133" w:date="2022-07-19T08:14:00Z">
              <w:r w:rsidDel="00000000" w:rsidR="00000000" w:rsidRPr="00000000">
                <w:rPr>
                  <w:b w:val="0"/>
                  <w:sz w:val="20"/>
                  <w:szCs w:val="20"/>
                  <w:rtl w:val="0"/>
                </w:rPr>
                <w:t xml:space="preserve">S</w:t>
              </w:r>
            </w:ins>
            <w:del w:author="JHON JAIRO RODRIGUEZ PEREZ" w:id="133" w:date="2022-07-19T08:14:00Z">
              <w:r w:rsidDel="00000000" w:rsidR="00000000" w:rsidRPr="00000000">
                <w:rPr>
                  <w:b w:val="0"/>
                  <w:sz w:val="20"/>
                  <w:szCs w:val="20"/>
                  <w:rtl w:val="0"/>
                </w:rPr>
                <w:delText xml:space="preserve">s</w:delText>
              </w:r>
            </w:del>
            <w:r w:rsidDel="00000000" w:rsidR="00000000" w:rsidRPr="00000000">
              <w:rPr>
                <w:b w:val="0"/>
                <w:sz w:val="20"/>
                <w:szCs w:val="20"/>
                <w:rtl w:val="0"/>
              </w:rPr>
              <w:t xml:space="preserve">on aquellos que permiten que el visitante elija y ‘navegue’ entre varias opciones, que varían su presentación de acuerdo a lo que los diseñadores presuponen sobre las preguntas, respuestas y necesidades del visitante. la interactividad, como acción recíproca entre dos partes, debe permitir que exista la posibilidad de que dos sujetos de comunicación intercambien pareceres, de ida y vuelta; </w:t>
            </w:r>
            <w:del w:author="JHON JAIRO RODRIGUEZ PEREZ" w:id="134" w:date="2022-07-19T08:15:00Z">
              <w:r w:rsidDel="00000000" w:rsidR="00000000" w:rsidRPr="00000000">
                <w:rPr>
                  <w:b w:val="0"/>
                  <w:sz w:val="20"/>
                  <w:szCs w:val="20"/>
                  <w:rtl w:val="0"/>
                </w:rPr>
                <w:delText xml:space="preserve">y</w:delText>
              </w:r>
            </w:del>
            <w:r w:rsidDel="00000000" w:rsidR="00000000" w:rsidRPr="00000000">
              <w:rPr>
                <w:b w:val="0"/>
                <w:sz w:val="20"/>
                <w:szCs w:val="20"/>
                <w:rtl w:val="0"/>
              </w:rPr>
              <w:t xml:space="preserve"> esto sólo lo puede hacer una exhibición con soporte informático</w:t>
            </w:r>
            <w:del w:author="JHON JAIRO RODRIGUEZ PEREZ" w:id="135" w:date="2022-07-19T08:15:00Z">
              <w:r w:rsidDel="00000000" w:rsidR="00000000" w:rsidRPr="00000000">
                <w:rPr>
                  <w:b w:val="0"/>
                  <w:sz w:val="20"/>
                  <w:szCs w:val="20"/>
                  <w:rtl w:val="0"/>
                </w:rPr>
                <w:delText xml:space="preserve">.</w:delText>
              </w:r>
            </w:del>
            <w:ins w:author="JHON JAIRO RODRIGUEZ PEREZ" w:id="135" w:date="2022-07-19T08:15:00Z">
              <w:r w:rsidDel="00000000" w:rsidR="00000000" w:rsidRPr="00000000">
                <w:rPr>
                  <w:b w:val="0"/>
                  <w:sz w:val="20"/>
                  <w:szCs w:val="20"/>
                  <w:rtl w:val="0"/>
                </w:rPr>
                <w:t xml:space="preserve">,</w:t>
              </w:r>
            </w:ins>
            <w:r w:rsidDel="00000000" w:rsidR="00000000" w:rsidRPr="00000000">
              <w:rPr>
                <w:b w:val="0"/>
                <w:sz w:val="20"/>
                <w:szCs w:val="20"/>
                <w:rtl w:val="0"/>
              </w:rPr>
              <w:t xml:space="preserve"> sin embargo, la máxima expresión de la interactividad en interpretación es la relación que se establece entre el visitante y el intérprete</w:t>
            </w:r>
            <w:del w:author="JHON JAIRO RODRIGUEZ PEREZ" w:id="136" w:date="2022-07-19T08:15:00Z">
              <w:r w:rsidDel="00000000" w:rsidR="00000000" w:rsidRPr="00000000">
                <w:rPr>
                  <w:b w:val="0"/>
                  <w:sz w:val="20"/>
                  <w:szCs w:val="20"/>
                  <w:rtl w:val="0"/>
                </w:rPr>
                <w:delText xml:space="preserve">.</w:delText>
              </w:r>
            </w:del>
            <w:ins w:author="JHON JAIRO RODRIGUEZ PEREZ" w:id="136" w:date="2022-07-19T08:15:00Z">
              <w:r w:rsidDel="00000000" w:rsidR="00000000" w:rsidRPr="00000000">
                <w:rPr>
                  <w:b w:val="0"/>
                  <w:sz w:val="20"/>
                  <w:szCs w:val="20"/>
                  <w:rtl w:val="0"/>
                </w:rPr>
                <w:t xml:space="preserve">(</w:t>
              </w:r>
            </w:ins>
            <w:r w:rsidDel="00000000" w:rsidR="00000000" w:rsidRPr="00000000">
              <w:rPr>
                <w:b w:val="0"/>
                <w:sz w:val="20"/>
                <w:szCs w:val="20"/>
                <w:rtl w:val="0"/>
              </w:rPr>
              <w:t xml:space="preserve"> Morales Miranda</w:t>
            </w:r>
            <w:ins w:author="JHON JAIRO RODRIGUEZ PEREZ" w:id="137" w:date="2022-07-19T08:15: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38" w:date="2022-07-19T08:15: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39" w:date="2022-07-19T08:15: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A">
            <w:pPr>
              <w:spacing w:line="276" w:lineRule="auto"/>
              <w:jc w:val="both"/>
              <w:rPr>
                <w:b w:val="0"/>
                <w:sz w:val="20"/>
                <w:szCs w:val="20"/>
              </w:rPr>
            </w:pPr>
            <w:r w:rsidDel="00000000" w:rsidR="00000000" w:rsidRPr="00000000">
              <w:rPr>
                <w:b w:val="0"/>
                <w:sz w:val="20"/>
                <w:szCs w:val="20"/>
                <w:rtl w:val="0"/>
              </w:rPr>
              <w:t xml:space="preserve">Medios interpretativos</w:t>
            </w:r>
            <w:del w:author="JHON JAIRO RODRIGUEZ PEREZ" w:id="140" w:date="2022-07-19T08:15: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B">
            <w:pPr>
              <w:spacing w:line="276" w:lineRule="auto"/>
              <w:jc w:val="both"/>
              <w:rPr>
                <w:b w:val="0"/>
                <w:sz w:val="20"/>
                <w:szCs w:val="20"/>
              </w:rPr>
            </w:pPr>
            <w:del w:author="JHON JAIRO RODRIGUEZ PEREZ" w:id="141" w:date="2022-07-19T08:15:00Z">
              <w:r w:rsidDel="00000000" w:rsidR="00000000" w:rsidRPr="00000000">
                <w:rPr>
                  <w:b w:val="0"/>
                  <w:sz w:val="20"/>
                  <w:szCs w:val="20"/>
                  <w:rtl w:val="0"/>
                </w:rPr>
                <w:delText xml:space="preserve">s</w:delText>
              </w:r>
            </w:del>
            <w:ins w:author="JHON JAIRO RODRIGUEZ PEREZ" w:id="141" w:date="2022-07-19T08:15:00Z">
              <w:r w:rsidDel="00000000" w:rsidR="00000000" w:rsidRPr="00000000">
                <w:rPr>
                  <w:b w:val="0"/>
                  <w:sz w:val="20"/>
                  <w:szCs w:val="20"/>
                  <w:rtl w:val="0"/>
                </w:rPr>
                <w:t xml:space="preserve">S</w:t>
              </w:r>
            </w:ins>
            <w:r w:rsidDel="00000000" w:rsidR="00000000" w:rsidRPr="00000000">
              <w:rPr>
                <w:b w:val="0"/>
                <w:sz w:val="20"/>
                <w:szCs w:val="20"/>
                <w:rtl w:val="0"/>
              </w:rPr>
              <w:t xml:space="preserve">on los ‘vehículos’ a través de los cuales se transmite un mensaje interpretativo al visitante. </w:t>
            </w:r>
            <w:ins w:author="JHON JAIRO RODRIGUEZ PEREZ" w:id="142" w:date="2022-07-19T08:15:00Z">
              <w:r w:rsidDel="00000000" w:rsidR="00000000" w:rsidRPr="00000000">
                <w:rPr>
                  <w:b w:val="0"/>
                  <w:sz w:val="20"/>
                  <w:szCs w:val="20"/>
                  <w:rtl w:val="0"/>
                </w:rPr>
                <w:t xml:space="preserve">P</w:t>
              </w:r>
            </w:ins>
            <w:del w:author="JHON JAIRO RODRIGUEZ PEREZ" w:id="142" w:date="2022-07-19T08:15:00Z">
              <w:r w:rsidDel="00000000" w:rsidR="00000000" w:rsidRPr="00000000">
                <w:rPr>
                  <w:b w:val="0"/>
                  <w:sz w:val="20"/>
                  <w:szCs w:val="20"/>
                  <w:rtl w:val="0"/>
                </w:rPr>
                <w:delText xml:space="preserve">p</w:delText>
              </w:r>
            </w:del>
            <w:r w:rsidDel="00000000" w:rsidR="00000000" w:rsidRPr="00000000">
              <w:rPr>
                <w:b w:val="0"/>
                <w:sz w:val="20"/>
                <w:szCs w:val="20"/>
                <w:rtl w:val="0"/>
              </w:rPr>
              <w:t xml:space="preserve">ueden ser “atendidos por personal”, que contemplan una interacción entre el público y una persona que es guía o intérprete; o bien, “no atendidos”, es decir, aquellos servicios que no utilizan personal directamente, sino objetos, artilugios o aparatos. (a estos últimos también se les denomina medios autónomos o auto guiados)</w:t>
            </w:r>
            <w:del w:author="JHON JAIRO RODRIGUEZ PEREZ" w:id="143" w:date="2022-07-19T08:16: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44" w:date="2022-07-19T08:16:00Z">
              <w:r w:rsidDel="00000000" w:rsidR="00000000" w:rsidRPr="00000000">
                <w:rPr>
                  <w:b w:val="0"/>
                  <w:sz w:val="20"/>
                  <w:szCs w:val="20"/>
                  <w:rtl w:val="0"/>
                </w:rPr>
                <w:t xml:space="preserve">(</w:t>
              </w:r>
            </w:ins>
            <w:r w:rsidDel="00000000" w:rsidR="00000000" w:rsidRPr="00000000">
              <w:rPr>
                <w:b w:val="0"/>
                <w:sz w:val="20"/>
                <w:szCs w:val="20"/>
                <w:rtl w:val="0"/>
              </w:rPr>
              <w:t xml:space="preserve">Morales Miranda</w:t>
            </w:r>
            <w:ins w:author="JHON JAIRO RODRIGUEZ PEREZ" w:id="145" w:date="2022-07-19T08:16: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46" w:date="2022-07-19T08:16: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47" w:date="2022-07-19T08:16:00Z">
              <w:r w:rsidDel="00000000" w:rsidR="00000000" w:rsidRPr="00000000">
                <w:rPr>
                  <w:b w:val="0"/>
                  <w:sz w:val="20"/>
                  <w:szCs w:val="20"/>
                  <w:rtl w:val="0"/>
                </w:rPr>
                <w:t xml:space="preserve">.</w:t>
              </w:r>
            </w:ins>
            <w:r w:rsidDel="00000000" w:rsidR="00000000" w:rsidRPr="00000000">
              <w:rPr>
                <w:rtl w:val="0"/>
              </w:rPr>
            </w:r>
          </w:p>
        </w:tc>
      </w:tr>
      <w:tr>
        <w:trPr>
          <w:cantSplit w:val="0"/>
          <w:trHeight w:val="1601"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C">
            <w:pPr>
              <w:spacing w:line="276" w:lineRule="auto"/>
              <w:jc w:val="both"/>
              <w:rPr>
                <w:b w:val="0"/>
                <w:sz w:val="20"/>
                <w:szCs w:val="20"/>
              </w:rPr>
            </w:pPr>
            <w:r w:rsidDel="00000000" w:rsidR="00000000" w:rsidRPr="00000000">
              <w:rPr>
                <w:b w:val="0"/>
                <w:sz w:val="20"/>
                <w:szCs w:val="20"/>
                <w:rtl w:val="0"/>
              </w:rPr>
              <w:t xml:space="preserve">Plan de interpretación</w:t>
            </w:r>
            <w:del w:author="JHON JAIRO RODRIGUEZ PEREZ" w:id="148" w:date="2022-07-19T08:15: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D">
            <w:pPr>
              <w:spacing w:line="276" w:lineRule="auto"/>
              <w:jc w:val="both"/>
              <w:rPr>
                <w:b w:val="0"/>
                <w:sz w:val="20"/>
                <w:szCs w:val="20"/>
              </w:rPr>
            </w:pPr>
            <w:ins w:author="JHON JAIRO RODRIGUEZ PEREZ" w:id="149" w:date="2022-07-19T08:16:00Z">
              <w:r w:rsidDel="00000000" w:rsidR="00000000" w:rsidRPr="00000000">
                <w:rPr>
                  <w:b w:val="0"/>
                  <w:sz w:val="20"/>
                  <w:szCs w:val="20"/>
                  <w:rtl w:val="0"/>
                </w:rPr>
                <w:t xml:space="preserve">E</w:t>
              </w:r>
            </w:ins>
            <w:del w:author="JHON JAIRO RODRIGUEZ PEREZ" w:id="149" w:date="2022-07-19T08:16:00Z">
              <w:r w:rsidDel="00000000" w:rsidR="00000000" w:rsidRPr="00000000">
                <w:rPr>
                  <w:b w:val="0"/>
                  <w:sz w:val="20"/>
                  <w:szCs w:val="20"/>
                  <w:rtl w:val="0"/>
                </w:rPr>
                <w:delText xml:space="preserve">e</w:delText>
              </w:r>
            </w:del>
            <w:r w:rsidDel="00000000" w:rsidR="00000000" w:rsidRPr="00000000">
              <w:rPr>
                <w:b w:val="0"/>
                <w:sz w:val="20"/>
                <w:szCs w:val="20"/>
                <w:rtl w:val="0"/>
              </w:rPr>
              <w:t xml:space="preserve">s el documento que servirá de referencia para el desarrollo interpretativo por todos los individuos u organismos implicados en la presentación del patrimonio a los visitantes. </w:t>
            </w:r>
            <w:ins w:author="JHON JAIRO RODRIGUEZ PEREZ" w:id="150" w:date="2022-07-19T08:16:00Z">
              <w:r w:rsidDel="00000000" w:rsidR="00000000" w:rsidRPr="00000000">
                <w:rPr>
                  <w:b w:val="0"/>
                  <w:sz w:val="20"/>
                  <w:szCs w:val="20"/>
                  <w:rtl w:val="0"/>
                </w:rPr>
                <w:t xml:space="preserve">S</w:t>
              </w:r>
            </w:ins>
            <w:del w:author="JHON JAIRO RODRIGUEZ PEREZ" w:id="150" w:date="2022-07-19T08:16:00Z">
              <w:r w:rsidDel="00000000" w:rsidR="00000000" w:rsidRPr="00000000">
                <w:rPr>
                  <w:b w:val="0"/>
                  <w:sz w:val="20"/>
                  <w:szCs w:val="20"/>
                  <w:rtl w:val="0"/>
                </w:rPr>
                <w:delText xml:space="preserve">s</w:delText>
              </w:r>
            </w:del>
            <w:r w:rsidDel="00000000" w:rsidR="00000000" w:rsidRPr="00000000">
              <w:rPr>
                <w:b w:val="0"/>
                <w:sz w:val="20"/>
                <w:szCs w:val="20"/>
                <w:rtl w:val="0"/>
              </w:rPr>
              <w:t xml:space="preserve">erá una guía que oriente el desarrollo específico de los mensajes interpretativos, y la ubicación de los medios e instalaciones;</w:t>
            </w:r>
            <w:del w:author="JHON JAIRO RODRIGUEZ PEREZ" w:id="151" w:date="2022-07-19T08:16:00Z">
              <w:r w:rsidDel="00000000" w:rsidR="00000000" w:rsidRPr="00000000">
                <w:rPr>
                  <w:b w:val="0"/>
                  <w:sz w:val="20"/>
                  <w:szCs w:val="20"/>
                  <w:rtl w:val="0"/>
                </w:rPr>
                <w:delText xml:space="preserve"> y</w:delText>
              </w:r>
            </w:del>
            <w:r w:rsidDel="00000000" w:rsidR="00000000" w:rsidRPr="00000000">
              <w:rPr>
                <w:b w:val="0"/>
                <w:sz w:val="20"/>
                <w:szCs w:val="20"/>
                <w:rtl w:val="0"/>
              </w:rPr>
              <w:t xml:space="preserve"> servirá para indicar qué tipo de investigación es necesaria o qué tipo de material habrá que conseguir. </w:t>
            </w:r>
            <w:ins w:author="JHON JAIRO RODRIGUEZ PEREZ" w:id="152" w:date="2022-07-19T08:16:00Z">
              <w:r w:rsidDel="00000000" w:rsidR="00000000" w:rsidRPr="00000000">
                <w:rPr>
                  <w:b w:val="0"/>
                  <w:sz w:val="20"/>
                  <w:szCs w:val="20"/>
                  <w:rtl w:val="0"/>
                </w:rPr>
                <w:t xml:space="preserve">E</w:t>
              </w:r>
            </w:ins>
            <w:del w:author="JHON JAIRO RODRIGUEZ PEREZ" w:id="152" w:date="2022-07-19T08:16:00Z">
              <w:r w:rsidDel="00000000" w:rsidR="00000000" w:rsidRPr="00000000">
                <w:rPr>
                  <w:b w:val="0"/>
                  <w:sz w:val="20"/>
                  <w:szCs w:val="20"/>
                  <w:rtl w:val="0"/>
                </w:rPr>
                <w:delText xml:space="preserve">e</w:delText>
              </w:r>
            </w:del>
            <w:r w:rsidDel="00000000" w:rsidR="00000000" w:rsidRPr="00000000">
              <w:rPr>
                <w:b w:val="0"/>
                <w:sz w:val="20"/>
                <w:szCs w:val="20"/>
                <w:rtl w:val="0"/>
              </w:rPr>
              <w:t xml:space="preserve">l plan debe resolver qué hay que transmitir, a quién, dónde y cómo</w:t>
            </w:r>
            <w:del w:author="JHON JAIRO RODRIGUEZ PEREZ" w:id="153" w:date="2022-07-19T08:17: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54" w:date="2022-07-19T08:17:00Z">
              <w:r w:rsidDel="00000000" w:rsidR="00000000" w:rsidRPr="00000000">
                <w:rPr>
                  <w:b w:val="0"/>
                  <w:sz w:val="20"/>
                  <w:szCs w:val="20"/>
                  <w:rtl w:val="0"/>
                </w:rPr>
                <w:t xml:space="preserve">(</w:t>
              </w:r>
            </w:ins>
            <w:r w:rsidDel="00000000" w:rsidR="00000000" w:rsidRPr="00000000">
              <w:rPr>
                <w:b w:val="0"/>
                <w:sz w:val="20"/>
                <w:szCs w:val="20"/>
                <w:rtl w:val="0"/>
              </w:rPr>
              <w:t xml:space="preserve">Morales Miranda</w:t>
            </w:r>
            <w:ins w:author="JHON JAIRO RODRIGUEZ PEREZ" w:id="155" w:date="2022-07-19T08:17: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56" w:date="2022-07-19T08:17: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57" w:date="2022-07-19T08:17: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E">
            <w:pPr>
              <w:spacing w:line="276" w:lineRule="auto"/>
              <w:jc w:val="both"/>
              <w:rPr>
                <w:b w:val="0"/>
                <w:sz w:val="20"/>
                <w:szCs w:val="20"/>
              </w:rPr>
            </w:pPr>
            <w:r w:rsidDel="00000000" w:rsidR="00000000" w:rsidRPr="00000000">
              <w:rPr>
                <w:b w:val="0"/>
                <w:sz w:val="20"/>
                <w:szCs w:val="20"/>
                <w:rtl w:val="0"/>
              </w:rPr>
              <w:t xml:space="preserve">Planificación interpretativa</w:t>
            </w:r>
            <w:del w:author="JHON JAIRO RODRIGUEZ PEREZ" w:id="158" w:date="2022-07-19T08:15: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CF">
            <w:pPr>
              <w:spacing w:line="276" w:lineRule="auto"/>
              <w:jc w:val="both"/>
              <w:rPr>
                <w:b w:val="0"/>
                <w:sz w:val="20"/>
                <w:szCs w:val="20"/>
              </w:rPr>
            </w:pPr>
            <w:ins w:author="JHON JAIRO RODRIGUEZ PEREZ" w:id="159" w:date="2022-07-19T08:17:00Z">
              <w:r w:rsidDel="00000000" w:rsidR="00000000" w:rsidRPr="00000000">
                <w:rPr>
                  <w:b w:val="0"/>
                  <w:sz w:val="20"/>
                  <w:szCs w:val="20"/>
                  <w:rtl w:val="0"/>
                </w:rPr>
                <w:t xml:space="preserve">E</w:t>
              </w:r>
            </w:ins>
            <w:del w:author="JHON JAIRO RODRIGUEZ PEREZ" w:id="159" w:date="2022-07-19T08:17:00Z">
              <w:r w:rsidDel="00000000" w:rsidR="00000000" w:rsidRPr="00000000">
                <w:rPr>
                  <w:b w:val="0"/>
                  <w:sz w:val="20"/>
                  <w:szCs w:val="20"/>
                  <w:rtl w:val="0"/>
                </w:rPr>
                <w:delText xml:space="preserve">e</w:delText>
              </w:r>
            </w:del>
            <w:r w:rsidDel="00000000" w:rsidR="00000000" w:rsidRPr="00000000">
              <w:rPr>
                <w:b w:val="0"/>
                <w:sz w:val="20"/>
                <w:szCs w:val="20"/>
                <w:rtl w:val="0"/>
              </w:rPr>
              <w:t xml:space="preserve">s un proceso que analiza la necesidad de programas, servicios, medios y personal para transmitir mensajes (el significado del sitio) a los visitantes de parques u otros lugares con importancia patrimonial. </w:t>
            </w:r>
            <w:ins w:author="JHON JAIRO RODRIGUEZ PEREZ" w:id="160" w:date="2022-07-19T08:17:00Z">
              <w:r w:rsidDel="00000000" w:rsidR="00000000" w:rsidRPr="00000000">
                <w:rPr>
                  <w:b w:val="0"/>
                  <w:sz w:val="20"/>
                  <w:szCs w:val="20"/>
                  <w:rtl w:val="0"/>
                </w:rPr>
                <w:t xml:space="preserve">D</w:t>
              </w:r>
            </w:ins>
            <w:del w:author="JHON JAIRO RODRIGUEZ PEREZ" w:id="160" w:date="2022-07-19T08:17:00Z">
              <w:r w:rsidDel="00000000" w:rsidR="00000000" w:rsidRPr="00000000">
                <w:rPr>
                  <w:b w:val="0"/>
                  <w:sz w:val="20"/>
                  <w:szCs w:val="20"/>
                  <w:rtl w:val="0"/>
                </w:rPr>
                <w:delText xml:space="preserve">d</w:delText>
              </w:r>
            </w:del>
            <w:r w:rsidDel="00000000" w:rsidR="00000000" w:rsidRPr="00000000">
              <w:rPr>
                <w:b w:val="0"/>
                <w:sz w:val="20"/>
                <w:szCs w:val="20"/>
                <w:rtl w:val="0"/>
              </w:rPr>
              <w:t xml:space="preserve">efine objetivos y examina diversas opciones y alternativas</w:t>
            </w:r>
            <w:ins w:author="JHON JAIRO RODRIGUEZ PEREZ" w:id="161" w:date="2022-07-19T08:17:00Z">
              <w:r w:rsidDel="00000000" w:rsidR="00000000" w:rsidRPr="00000000">
                <w:rPr>
                  <w:b w:val="0"/>
                  <w:sz w:val="20"/>
                  <w:szCs w:val="20"/>
                  <w:rtl w:val="0"/>
                </w:rPr>
                <w:t xml:space="preserve">,</w:t>
              </w:r>
            </w:ins>
            <w:del w:author="JHON JAIRO RODRIGUEZ PEREZ" w:id="161" w:date="2022-07-19T08:17:00Z">
              <w:r w:rsidDel="00000000" w:rsidR="00000000" w:rsidRPr="00000000">
                <w:rPr>
                  <w:b w:val="0"/>
                  <w:sz w:val="20"/>
                  <w:szCs w:val="20"/>
                  <w:rtl w:val="0"/>
                </w:rPr>
                <w:delText xml:space="preserve">.</w:delText>
              </w:r>
            </w:del>
            <w:r w:rsidDel="00000000" w:rsidR="00000000" w:rsidRPr="00000000">
              <w:rPr>
                <w:b w:val="0"/>
                <w:sz w:val="20"/>
                <w:szCs w:val="20"/>
                <w:rtl w:val="0"/>
              </w:rPr>
              <w:t xml:space="preserve"> consiste</w:t>
            </w:r>
            <w:del w:author="JHON JAIRO RODRIGUEZ PEREZ" w:id="162" w:date="2022-07-19T08:17:00Z">
              <w:r w:rsidDel="00000000" w:rsidR="00000000" w:rsidRPr="00000000">
                <w:rPr>
                  <w:b w:val="0"/>
                  <w:sz w:val="20"/>
                  <w:szCs w:val="20"/>
                  <w:rtl w:val="0"/>
                </w:rPr>
                <w:delText xml:space="preserve">,</w:delText>
              </w:r>
            </w:del>
            <w:r w:rsidDel="00000000" w:rsidR="00000000" w:rsidRPr="00000000">
              <w:rPr>
                <w:b w:val="0"/>
                <w:sz w:val="20"/>
                <w:szCs w:val="20"/>
                <w:rtl w:val="0"/>
              </w:rPr>
              <w:t xml:space="preserve"> fundamentalmente</w:t>
            </w:r>
            <w:del w:author="JHON JAIRO RODRIGUEZ PEREZ" w:id="163" w:date="2022-07-19T08:17:00Z">
              <w:r w:rsidDel="00000000" w:rsidR="00000000" w:rsidRPr="00000000">
                <w:rPr>
                  <w:b w:val="0"/>
                  <w:sz w:val="20"/>
                  <w:szCs w:val="20"/>
                  <w:rtl w:val="0"/>
                </w:rPr>
                <w:delText xml:space="preserve">,</w:delText>
              </w:r>
            </w:del>
            <w:r w:rsidDel="00000000" w:rsidR="00000000" w:rsidRPr="00000000">
              <w:rPr>
                <w:b w:val="0"/>
                <w:sz w:val="20"/>
                <w:szCs w:val="20"/>
                <w:rtl w:val="0"/>
              </w:rPr>
              <w:t xml:space="preserve"> en estas cuatro tareas: 1) reunir toda la información posible acerca del recurso a interpretar, y luego analizarla; 2) realizar un estudio del usuario y sus características; 3) seleccionar las ideas esenciales que constituirán los mensajes interpretativos; y 4) seleccionar y desarrollar los métodos y los medios que mejor transmitan el mensaje del lugar al público. </w:t>
            </w:r>
            <w:ins w:author="JHON JAIRO RODRIGUEZ PEREZ" w:id="164" w:date="2022-07-19T08:17:00Z">
              <w:r w:rsidDel="00000000" w:rsidR="00000000" w:rsidRPr="00000000">
                <w:rPr>
                  <w:b w:val="0"/>
                  <w:sz w:val="20"/>
                  <w:szCs w:val="20"/>
                  <w:rtl w:val="0"/>
                </w:rPr>
                <w:t xml:space="preserve">T</w:t>
              </w:r>
            </w:ins>
            <w:del w:author="JHON JAIRO RODRIGUEZ PEREZ" w:id="164" w:date="2022-07-19T08:17:00Z">
              <w:r w:rsidDel="00000000" w:rsidR="00000000" w:rsidRPr="00000000">
                <w:rPr>
                  <w:b w:val="0"/>
                  <w:sz w:val="20"/>
                  <w:szCs w:val="20"/>
                  <w:rtl w:val="0"/>
                </w:rPr>
                <w:delText xml:space="preserve">t</w:delText>
              </w:r>
            </w:del>
            <w:r w:rsidDel="00000000" w:rsidR="00000000" w:rsidRPr="00000000">
              <w:rPr>
                <w:b w:val="0"/>
                <w:sz w:val="20"/>
                <w:szCs w:val="20"/>
                <w:rtl w:val="0"/>
              </w:rPr>
              <w:t xml:space="preserve">odo ello se plasma en un plan de</w:t>
            </w:r>
            <w:del w:author="JHON JAIRO RODRIGUEZ PEREZ" w:id="165" w:date="2022-07-19T08:18:00Z">
              <w:r w:rsidDel="00000000" w:rsidR="00000000" w:rsidRPr="00000000">
                <w:rPr>
                  <w:b w:val="0"/>
                  <w:sz w:val="20"/>
                  <w:szCs w:val="20"/>
                  <w:rtl w:val="0"/>
                </w:rPr>
                <w:delText xml:space="preserve"> </w:delText>
              </w:r>
              <w:r w:rsidDel="00000000" w:rsidR="00000000" w:rsidRPr="00000000">
                <w:rPr>
                  <w:rtl w:val="0"/>
                </w:rPr>
                <w:delText xml:space="preserve">    </w:delText>
              </w:r>
            </w:del>
            <w:r w:rsidDel="00000000" w:rsidR="00000000" w:rsidRPr="00000000">
              <w:rPr>
                <w:rtl w:val="0"/>
              </w:rPr>
              <w:t xml:space="preserve"> </w:t>
            </w:r>
            <w:r w:rsidDel="00000000" w:rsidR="00000000" w:rsidRPr="00000000">
              <w:rPr>
                <w:b w:val="0"/>
                <w:sz w:val="20"/>
                <w:szCs w:val="20"/>
                <w:rtl w:val="0"/>
              </w:rPr>
              <w:t xml:space="preserve">interpretación</w:t>
            </w:r>
            <w:del w:author="JHON JAIRO RODRIGUEZ PEREZ" w:id="166" w:date="2022-07-19T08:18: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67" w:date="2022-07-19T08:18:00Z">
              <w:r w:rsidDel="00000000" w:rsidR="00000000" w:rsidRPr="00000000">
                <w:rPr>
                  <w:b w:val="0"/>
                  <w:sz w:val="20"/>
                  <w:szCs w:val="20"/>
                  <w:rtl w:val="0"/>
                </w:rPr>
                <w:t xml:space="preserve">(</w:t>
              </w:r>
            </w:ins>
            <w:r w:rsidDel="00000000" w:rsidR="00000000" w:rsidRPr="00000000">
              <w:rPr>
                <w:b w:val="0"/>
                <w:sz w:val="20"/>
                <w:szCs w:val="20"/>
                <w:rtl w:val="0"/>
              </w:rPr>
              <w:t xml:space="preserve">Peñate Villasante</w:t>
            </w:r>
            <w:ins w:author="JHON JAIRO RODRIGUEZ PEREZ" w:id="168" w:date="2022-07-19T08:18: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69" w:date="2022-07-19T08:18:00Z">
              <w:r w:rsidDel="00000000" w:rsidR="00000000" w:rsidRPr="00000000">
                <w:rPr>
                  <w:b w:val="0"/>
                  <w:sz w:val="20"/>
                  <w:szCs w:val="20"/>
                  <w:rtl w:val="0"/>
                </w:rPr>
                <w:delText xml:space="preserve">(</w:delText>
              </w:r>
            </w:del>
            <w:r w:rsidDel="00000000" w:rsidR="00000000" w:rsidRPr="00000000">
              <w:rPr>
                <w:b w:val="0"/>
                <w:sz w:val="20"/>
                <w:szCs w:val="20"/>
                <w:rtl w:val="0"/>
              </w:rPr>
              <w:t xml:space="preserve">2018)</w:t>
            </w:r>
            <w:ins w:author="JHON JAIRO RODRIGUEZ PEREZ" w:id="170" w:date="2022-07-19T08:18: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D0">
            <w:pPr>
              <w:spacing w:line="276" w:lineRule="auto"/>
              <w:jc w:val="both"/>
              <w:rPr>
                <w:b w:val="0"/>
                <w:sz w:val="20"/>
                <w:szCs w:val="20"/>
              </w:rPr>
            </w:pPr>
            <w:r w:rsidDel="00000000" w:rsidR="00000000" w:rsidRPr="00000000">
              <w:rPr>
                <w:b w:val="0"/>
                <w:sz w:val="20"/>
                <w:szCs w:val="20"/>
                <w:rtl w:val="0"/>
              </w:rPr>
              <w:t xml:space="preserve">Rótulo interpretativo</w:t>
            </w:r>
            <w:del w:author="JHON JAIRO RODRIGUEZ PEREZ" w:id="171" w:date="2022-07-19T08:18: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D1">
            <w:pPr>
              <w:spacing w:line="276" w:lineRule="auto"/>
              <w:jc w:val="both"/>
              <w:rPr>
                <w:b w:val="0"/>
                <w:sz w:val="20"/>
                <w:szCs w:val="20"/>
              </w:rPr>
            </w:pPr>
            <w:ins w:author="JHON JAIRO RODRIGUEZ PEREZ" w:id="172" w:date="2022-07-19T08:18:00Z">
              <w:r w:rsidDel="00000000" w:rsidR="00000000" w:rsidRPr="00000000">
                <w:rPr>
                  <w:b w:val="0"/>
                  <w:sz w:val="20"/>
                  <w:szCs w:val="20"/>
                  <w:rtl w:val="0"/>
                </w:rPr>
                <w:t xml:space="preserve">S</w:t>
              </w:r>
            </w:ins>
            <w:del w:author="JHON JAIRO RODRIGUEZ PEREZ" w:id="172" w:date="2022-07-19T08:18:00Z">
              <w:r w:rsidDel="00000000" w:rsidR="00000000" w:rsidRPr="00000000">
                <w:rPr>
                  <w:b w:val="0"/>
                  <w:sz w:val="20"/>
                  <w:szCs w:val="20"/>
                  <w:rtl w:val="0"/>
                </w:rPr>
                <w:delText xml:space="preserve">s</w:delText>
              </w:r>
            </w:del>
            <w:r w:rsidDel="00000000" w:rsidR="00000000" w:rsidRPr="00000000">
              <w:rPr>
                <w:b w:val="0"/>
                <w:sz w:val="20"/>
                <w:szCs w:val="20"/>
                <w:rtl w:val="0"/>
              </w:rPr>
              <w:t xml:space="preserve">uperficie de tamaño y diseño variables, en la que se integra un mensaje interpretativo con texto y/o ilustraciones. </w:t>
            </w:r>
            <w:ins w:author="JHON JAIRO RODRIGUEZ PEREZ" w:id="173" w:date="2022-07-19T08:18:00Z">
              <w:r w:rsidDel="00000000" w:rsidR="00000000" w:rsidRPr="00000000">
                <w:rPr>
                  <w:b w:val="0"/>
                  <w:sz w:val="20"/>
                  <w:szCs w:val="20"/>
                  <w:rtl w:val="0"/>
                </w:rPr>
                <w:t xml:space="preserve">O</w:t>
              </w:r>
            </w:ins>
            <w:del w:author="JHON JAIRO RODRIGUEZ PEREZ" w:id="173" w:date="2022-07-19T08:18:00Z">
              <w:r w:rsidDel="00000000" w:rsidR="00000000" w:rsidRPr="00000000">
                <w:rPr>
                  <w:b w:val="0"/>
                  <w:sz w:val="20"/>
                  <w:szCs w:val="20"/>
                  <w:rtl w:val="0"/>
                </w:rPr>
                <w:delText xml:space="preserve">o</w:delText>
              </w:r>
            </w:del>
            <w:r w:rsidDel="00000000" w:rsidR="00000000" w:rsidRPr="00000000">
              <w:rPr>
                <w:b w:val="0"/>
                <w:sz w:val="20"/>
                <w:szCs w:val="20"/>
                <w:rtl w:val="0"/>
              </w:rPr>
              <w:t xml:space="preserve">tras denominaciones</w:t>
            </w:r>
            <w:ins w:author="JHON JAIRO RODRIGUEZ PEREZ" w:id="174" w:date="2022-07-19T08:19:00Z">
              <w:r w:rsidDel="00000000" w:rsidR="00000000" w:rsidRPr="00000000">
                <w:rPr>
                  <w:b w:val="0"/>
                  <w:sz w:val="20"/>
                  <w:szCs w:val="20"/>
                  <w:rtl w:val="0"/>
                </w:rPr>
                <w:t xml:space="preserve"> que recibe</w:t>
              </w:r>
            </w:ins>
            <w:r w:rsidDel="00000000" w:rsidR="00000000" w:rsidRPr="00000000">
              <w:rPr>
                <w:b w:val="0"/>
                <w:sz w:val="20"/>
                <w:szCs w:val="20"/>
                <w:rtl w:val="0"/>
              </w:rPr>
              <w:t xml:space="preserve">: paneles, carteles, señales, letreros, cédulas, etc. </w:t>
            </w:r>
            <w:del w:author="JHON JAIRO RODRIGUEZ PEREZ" w:id="175" w:date="2022-07-19T08:19:00Z">
              <w:r w:rsidDel="00000000" w:rsidR="00000000" w:rsidRPr="00000000">
                <w:rPr>
                  <w:b w:val="0"/>
                  <w:sz w:val="20"/>
                  <w:szCs w:val="20"/>
                  <w:rtl w:val="0"/>
                </w:rPr>
                <w:delText xml:space="preserve">Monografias.com s.f.</w:delText>
              </w:r>
            </w:del>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D2">
            <w:pPr>
              <w:spacing w:line="276" w:lineRule="auto"/>
              <w:jc w:val="both"/>
              <w:rPr>
                <w:b w:val="0"/>
                <w:sz w:val="20"/>
                <w:szCs w:val="20"/>
              </w:rPr>
            </w:pPr>
            <w:r w:rsidDel="00000000" w:rsidR="00000000" w:rsidRPr="00000000">
              <w:rPr>
                <w:b w:val="0"/>
                <w:sz w:val="20"/>
                <w:szCs w:val="20"/>
                <w:rtl w:val="0"/>
              </w:rPr>
              <w:t xml:space="preserve">Servicio de interpretación</w:t>
            </w:r>
            <w:del w:author="JHON JAIRO RODRIGUEZ PEREZ" w:id="176" w:date="2022-07-19T08:18: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D3">
            <w:pPr>
              <w:spacing w:line="276" w:lineRule="auto"/>
              <w:jc w:val="both"/>
              <w:rPr>
                <w:b w:val="0"/>
                <w:sz w:val="20"/>
                <w:szCs w:val="20"/>
              </w:rPr>
            </w:pPr>
            <w:ins w:author="JHON JAIRO RODRIGUEZ PEREZ" w:id="177" w:date="2022-07-19T08:18:00Z">
              <w:r w:rsidDel="00000000" w:rsidR="00000000" w:rsidRPr="00000000">
                <w:rPr>
                  <w:b w:val="0"/>
                  <w:sz w:val="20"/>
                  <w:szCs w:val="20"/>
                  <w:rtl w:val="0"/>
                </w:rPr>
                <w:t xml:space="preserve">E</w:t>
              </w:r>
            </w:ins>
            <w:del w:author="JHON JAIRO RODRIGUEZ PEREZ" w:id="177" w:date="2022-07-19T08:18:00Z">
              <w:r w:rsidDel="00000000" w:rsidR="00000000" w:rsidRPr="00000000">
                <w:rPr>
                  <w:b w:val="0"/>
                  <w:sz w:val="20"/>
                  <w:szCs w:val="20"/>
                  <w:rtl w:val="0"/>
                </w:rPr>
                <w:delText xml:space="preserve">e</w:delText>
              </w:r>
            </w:del>
            <w:r w:rsidDel="00000000" w:rsidR="00000000" w:rsidRPr="00000000">
              <w:rPr>
                <w:b w:val="0"/>
                <w:sz w:val="20"/>
                <w:szCs w:val="20"/>
                <w:rtl w:val="0"/>
              </w:rPr>
              <w:t xml:space="preserve">s una denominación interna para la unidad de gestión que engloba a todas las actuaciones y funciones relativas a la interpretación. </w:t>
            </w:r>
            <w:ins w:author="JHON JAIRO RODRIGUEZ PEREZ" w:id="178" w:date="2022-07-19T08:19:00Z">
              <w:r w:rsidDel="00000000" w:rsidR="00000000" w:rsidRPr="00000000">
                <w:rPr>
                  <w:b w:val="0"/>
                  <w:sz w:val="20"/>
                  <w:szCs w:val="20"/>
                  <w:rtl w:val="0"/>
                </w:rPr>
                <w:t xml:space="preserve">E</w:t>
              </w:r>
            </w:ins>
            <w:del w:author="JHON JAIRO RODRIGUEZ PEREZ" w:id="178" w:date="2022-07-19T08:19:00Z">
              <w:r w:rsidDel="00000000" w:rsidR="00000000" w:rsidRPr="00000000">
                <w:rPr>
                  <w:b w:val="0"/>
                  <w:sz w:val="20"/>
                  <w:szCs w:val="20"/>
                  <w:rtl w:val="0"/>
                </w:rPr>
                <w:delText xml:space="preserve">e</w:delText>
              </w:r>
            </w:del>
            <w:r w:rsidDel="00000000" w:rsidR="00000000" w:rsidRPr="00000000">
              <w:rPr>
                <w:b w:val="0"/>
                <w:sz w:val="20"/>
                <w:szCs w:val="20"/>
                <w:rtl w:val="0"/>
              </w:rPr>
              <w:t xml:space="preserve">l componente fundamental lo constituyen los trabajadores del servicio</w:t>
            </w:r>
            <w:ins w:author="JHON JAIRO RODRIGUEZ PEREZ" w:id="179" w:date="2022-07-19T08:19:00Z">
              <w:r w:rsidDel="00000000" w:rsidR="00000000" w:rsidRPr="00000000">
                <w:rPr>
                  <w:b w:val="0"/>
                  <w:sz w:val="20"/>
                  <w:szCs w:val="20"/>
                  <w:rtl w:val="0"/>
                </w:rPr>
                <w:t xml:space="preserve"> </w:t>
              </w:r>
            </w:ins>
            <w:del w:author="JHON JAIRO RODRIGUEZ PEREZ" w:id="179" w:date="2022-07-19T08:19:00Z">
              <w:r w:rsidDel="00000000" w:rsidR="00000000" w:rsidRPr="00000000">
                <w:rPr>
                  <w:b w:val="0"/>
                  <w:sz w:val="20"/>
                  <w:szCs w:val="20"/>
                  <w:rtl w:val="0"/>
                </w:rPr>
                <w:delText xml:space="preserve">. </w:delText>
              </w:r>
            </w:del>
            <w:ins w:author="JHON JAIRO RODRIGUEZ PEREZ" w:id="180" w:date="2022-07-19T08:19:00Z">
              <w:r w:rsidDel="00000000" w:rsidR="00000000" w:rsidRPr="00000000">
                <w:rPr>
                  <w:b w:val="0"/>
                  <w:sz w:val="20"/>
                  <w:szCs w:val="20"/>
                  <w:rtl w:val="0"/>
                </w:rPr>
                <w:t xml:space="preserve">(</w:t>
              </w:r>
            </w:ins>
            <w:r w:rsidDel="00000000" w:rsidR="00000000" w:rsidRPr="00000000">
              <w:rPr>
                <w:b w:val="0"/>
                <w:sz w:val="20"/>
                <w:szCs w:val="20"/>
                <w:rtl w:val="0"/>
              </w:rPr>
              <w:t xml:space="preserve">Morales Miranda</w:t>
            </w:r>
            <w:ins w:author="JHON JAIRO RODRIGUEZ PEREZ" w:id="181" w:date="2022-07-19T08:19: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82" w:date="2022-07-19T08:19: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83" w:date="2022-07-19T08:19: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D4">
            <w:pPr>
              <w:spacing w:line="276" w:lineRule="auto"/>
              <w:jc w:val="both"/>
              <w:rPr>
                <w:b w:val="0"/>
                <w:sz w:val="20"/>
                <w:szCs w:val="20"/>
              </w:rPr>
            </w:pPr>
            <w:r w:rsidDel="00000000" w:rsidR="00000000" w:rsidRPr="00000000">
              <w:rPr>
                <w:b w:val="0"/>
                <w:sz w:val="20"/>
                <w:szCs w:val="20"/>
                <w:rtl w:val="0"/>
              </w:rPr>
              <w:t xml:space="preserve">Servicios interpretativos</w:t>
            </w:r>
            <w:del w:author="JHON JAIRO RODRIGUEZ PEREZ" w:id="184" w:date="2022-07-19T08:18:00Z">
              <w:r w:rsidDel="00000000" w:rsidR="00000000" w:rsidRPr="00000000">
                <w:rPr>
                  <w:b w:val="0"/>
                  <w:sz w:val="20"/>
                  <w:szCs w:val="20"/>
                  <w:rtl w:val="0"/>
                </w:rPr>
                <w:delText xml:space="preserve">:</w:delText>
              </w:r>
            </w:del>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D5">
            <w:pPr>
              <w:spacing w:line="276" w:lineRule="auto"/>
              <w:jc w:val="both"/>
              <w:rPr>
                <w:b w:val="0"/>
                <w:sz w:val="20"/>
                <w:szCs w:val="20"/>
              </w:rPr>
            </w:pPr>
            <w:ins w:author="JHON JAIRO RODRIGUEZ PEREZ" w:id="185" w:date="2022-07-19T08:18:00Z">
              <w:r w:rsidDel="00000000" w:rsidR="00000000" w:rsidRPr="00000000">
                <w:rPr>
                  <w:b w:val="0"/>
                  <w:sz w:val="20"/>
                  <w:szCs w:val="20"/>
                  <w:rtl w:val="0"/>
                </w:rPr>
                <w:t xml:space="preserve">D</w:t>
              </w:r>
            </w:ins>
            <w:del w:author="JHON JAIRO RODRIGUEZ PEREZ" w:id="185" w:date="2022-07-19T08:18:00Z">
              <w:r w:rsidDel="00000000" w:rsidR="00000000" w:rsidRPr="00000000">
                <w:rPr>
                  <w:b w:val="0"/>
                  <w:sz w:val="20"/>
                  <w:szCs w:val="20"/>
                  <w:rtl w:val="0"/>
                </w:rPr>
                <w:delText xml:space="preserve">d</w:delText>
              </w:r>
            </w:del>
            <w:r w:rsidDel="00000000" w:rsidR="00000000" w:rsidRPr="00000000">
              <w:rPr>
                <w:b w:val="0"/>
                <w:sz w:val="20"/>
                <w:szCs w:val="20"/>
                <w:rtl w:val="0"/>
              </w:rPr>
              <w:t xml:space="preserve">entro de este concepto quedan comprendidos los medios de comunicación, las estructuras, los programas, las tareas y la organización de la administración de un área o lugar, para transmitir el significado del sitio al público de forma interpretativa</w:t>
            </w:r>
            <w:del w:author="JHON JAIRO RODRIGUEZ PEREZ" w:id="186" w:date="2022-07-19T08:19: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ins w:author="JHON JAIRO RODRIGUEZ PEREZ" w:id="187" w:date="2022-07-19T08:20:00Z">
              <w:r w:rsidDel="00000000" w:rsidR="00000000" w:rsidRPr="00000000">
                <w:rPr>
                  <w:b w:val="0"/>
                  <w:sz w:val="20"/>
                  <w:szCs w:val="20"/>
                  <w:rtl w:val="0"/>
                </w:rPr>
                <w:t xml:space="preserve">(</w:t>
              </w:r>
            </w:ins>
            <w:r w:rsidDel="00000000" w:rsidR="00000000" w:rsidRPr="00000000">
              <w:rPr>
                <w:b w:val="0"/>
                <w:sz w:val="20"/>
                <w:szCs w:val="20"/>
                <w:rtl w:val="0"/>
              </w:rPr>
              <w:t xml:space="preserve">Morales Miranda</w:t>
            </w:r>
            <w:ins w:author="JHON JAIRO RODRIGUEZ PEREZ" w:id="188" w:date="2022-07-19T08:20:00Z">
              <w:r w:rsidDel="00000000" w:rsidR="00000000" w:rsidRPr="00000000">
                <w:rPr>
                  <w:b w:val="0"/>
                  <w:sz w:val="20"/>
                  <w:szCs w:val="20"/>
                  <w:rtl w:val="0"/>
                </w:rPr>
                <w:t xml:space="preserve">,</w:t>
              </w:r>
            </w:ins>
            <w:r w:rsidDel="00000000" w:rsidR="00000000" w:rsidRPr="00000000">
              <w:rPr>
                <w:b w:val="0"/>
                <w:sz w:val="20"/>
                <w:szCs w:val="20"/>
                <w:rtl w:val="0"/>
              </w:rPr>
              <w:t xml:space="preserve"> </w:t>
            </w:r>
            <w:del w:author="JHON JAIRO RODRIGUEZ PEREZ" w:id="189" w:date="2022-07-19T08:20:00Z">
              <w:r w:rsidDel="00000000" w:rsidR="00000000" w:rsidRPr="00000000">
                <w:rPr>
                  <w:b w:val="0"/>
                  <w:sz w:val="20"/>
                  <w:szCs w:val="20"/>
                  <w:rtl w:val="0"/>
                </w:rPr>
                <w:delText xml:space="preserve">(</w:delText>
              </w:r>
            </w:del>
            <w:r w:rsidDel="00000000" w:rsidR="00000000" w:rsidRPr="00000000">
              <w:rPr>
                <w:b w:val="0"/>
                <w:sz w:val="20"/>
                <w:szCs w:val="20"/>
                <w:rtl w:val="0"/>
              </w:rPr>
              <w:t xml:space="preserve">2008)</w:t>
            </w:r>
            <w:ins w:author="JHON JAIRO RODRIGUEZ PEREZ" w:id="190" w:date="2022-07-19T08:20:00Z">
              <w:r w:rsidDel="00000000" w:rsidR="00000000" w:rsidRPr="00000000">
                <w:rPr>
                  <w:b w:val="0"/>
                  <w:sz w:val="20"/>
                  <w:szCs w:val="20"/>
                  <w:rtl w:val="0"/>
                </w:rPr>
                <w:t xml:space="preserve">.</w:t>
              </w:r>
            </w:ins>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D6">
            <w:pPr>
              <w:spacing w:line="276" w:lineRule="auto"/>
              <w:jc w:val="both"/>
              <w:rPr>
                <w:b w:val="0"/>
                <w:sz w:val="20"/>
                <w:szCs w:val="20"/>
              </w:rPr>
            </w:pPr>
            <w:r w:rsidDel="00000000" w:rsidR="00000000" w:rsidRPr="00000000">
              <w:rPr>
                <w:b w:val="0"/>
                <w:sz w:val="20"/>
                <w:szCs w:val="20"/>
                <w:rtl w:val="0"/>
              </w:rPr>
              <w:t xml:space="preserve">Técnicas</w:t>
            </w:r>
            <w:del w:author="JHON JAIRO RODRIGUEZ PEREZ" w:id="191" w:date="2022-07-19T08:18:00Z">
              <w:r w:rsidDel="00000000" w:rsidR="00000000" w:rsidRPr="00000000">
                <w:rPr>
                  <w:b w:val="0"/>
                  <w:sz w:val="20"/>
                  <w:szCs w:val="20"/>
                  <w:rtl w:val="0"/>
                </w:rPr>
                <w:delText xml:space="preserve">:</w:delText>
              </w:r>
            </w:del>
            <w:r w:rsidDel="00000000" w:rsidR="00000000" w:rsidRPr="00000000">
              <w:rPr>
                <w:b w:val="0"/>
                <w:sz w:val="20"/>
                <w:szCs w:val="20"/>
                <w:rtl w:val="0"/>
              </w:rPr>
              <w:t xml:space="preserve"> </w:t>
            </w:r>
          </w:p>
        </w:tc>
        <w:tc>
          <w:tcPr>
            <w:shd w:fill="ffffff" w:val="clear"/>
            <w:tcMar>
              <w:top w:w="100.0" w:type="dxa"/>
              <w:left w:w="100.0" w:type="dxa"/>
              <w:bottom w:w="100.0" w:type="dxa"/>
              <w:right w:w="100.0" w:type="dxa"/>
            </w:tcMar>
          </w:tcPr>
          <w:p w:rsidR="00000000" w:rsidDel="00000000" w:rsidP="00000000" w:rsidRDefault="00000000" w:rsidRPr="00000000" w14:paraId="000001D7">
            <w:pPr>
              <w:spacing w:line="276" w:lineRule="auto"/>
              <w:jc w:val="both"/>
              <w:rPr>
                <w:b w:val="0"/>
                <w:sz w:val="20"/>
                <w:szCs w:val="20"/>
              </w:rPr>
            </w:pPr>
            <w:r w:rsidDel="00000000" w:rsidR="00000000" w:rsidRPr="00000000">
              <w:rPr>
                <w:b w:val="0"/>
                <w:color w:val="202124"/>
                <w:sz w:val="20"/>
                <w:szCs w:val="20"/>
                <w:highlight w:val="white"/>
                <w:rtl w:val="0"/>
              </w:rPr>
              <w:t xml:space="preserve">Conjunto de procedimientos o recursos que se usan en un arte, en una ciencia o en una actividad determinada, en especial cuando se adquieren por medio de su práctica y requieren habilidad</w:t>
            </w:r>
            <w:del w:author="JHON JAIRO RODRIGUEZ PEREZ" w:id="192" w:date="2022-07-19T08:20:00Z">
              <w:r w:rsidDel="00000000" w:rsidR="00000000" w:rsidRPr="00000000">
                <w:rPr>
                  <w:b w:val="0"/>
                  <w:color w:val="202124"/>
                  <w:sz w:val="20"/>
                  <w:szCs w:val="20"/>
                  <w:highlight w:val="white"/>
                  <w:rtl w:val="0"/>
                </w:rPr>
                <w:delText xml:space="preserve">.</w:delText>
              </w:r>
            </w:del>
            <w:r w:rsidDel="00000000" w:rsidR="00000000" w:rsidRPr="00000000">
              <w:rPr>
                <w:b w:val="0"/>
                <w:color w:val="202124"/>
                <w:sz w:val="20"/>
                <w:szCs w:val="20"/>
                <w:highlight w:val="white"/>
                <w:rtl w:val="0"/>
              </w:rPr>
              <w:t xml:space="preserve"> </w:t>
            </w:r>
            <w:ins w:author="JHON JAIRO RODRIGUEZ PEREZ" w:id="193" w:date="2022-07-19T08:20:00Z">
              <w:r w:rsidDel="00000000" w:rsidR="00000000" w:rsidRPr="00000000">
                <w:rPr>
                  <w:b w:val="0"/>
                  <w:color w:val="202124"/>
                  <w:sz w:val="20"/>
                  <w:szCs w:val="20"/>
                  <w:rtl w:val="0"/>
                </w:rPr>
                <w:t xml:space="preserve">(</w:t>
              </w:r>
            </w:ins>
            <w:r w:rsidDel="00000000" w:rsidR="00000000" w:rsidRPr="00000000">
              <w:rPr>
                <w:b w:val="0"/>
                <w:sz w:val="20"/>
                <w:szCs w:val="20"/>
                <w:rtl w:val="0"/>
              </w:rPr>
              <w:t xml:space="preserve">Diccionario Oxford Languages</w:t>
            </w:r>
            <w:ins w:author="JHON JAIRO RODRIGUEZ PEREZ" w:id="194" w:date="2022-07-19T08:20:00Z">
              <w:r w:rsidDel="00000000" w:rsidR="00000000" w:rsidRPr="00000000">
                <w:rPr>
                  <w:b w:val="0"/>
                  <w:sz w:val="20"/>
                  <w:szCs w:val="20"/>
                  <w:rtl w:val="0"/>
                </w:rPr>
                <w:t xml:space="preserve">,</w:t>
              </w:r>
            </w:ins>
            <w:r w:rsidDel="00000000" w:rsidR="00000000" w:rsidRPr="00000000">
              <w:rPr>
                <w:b w:val="0"/>
                <w:sz w:val="20"/>
                <w:szCs w:val="20"/>
                <w:rtl w:val="0"/>
              </w:rPr>
              <w:t xml:space="preserve"> s.f.</w:t>
            </w:r>
            <w:ins w:author="JHON JAIRO RODRIGUEZ PEREZ" w:id="195" w:date="2022-07-19T08:20:00Z">
              <w:r w:rsidDel="00000000" w:rsidR="00000000" w:rsidRPr="00000000">
                <w:rPr>
                  <w:b w:val="0"/>
                  <w:sz w:val="20"/>
                  <w:szCs w:val="20"/>
                  <w:rtl w:val="0"/>
                </w:rPr>
                <w:t xml:space="preserve">)</w:t>
              </w:r>
            </w:ins>
            <w:r w:rsidDel="00000000" w:rsidR="00000000" w:rsidRPr="00000000">
              <w:rPr>
                <w:rtl w:val="0"/>
              </w:rPr>
            </w:r>
          </w:p>
        </w:tc>
      </w:tr>
    </w:tbl>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DB">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Bazán, H. G. (2014). La Interpretación del Patrimonio como estrategia para la educación y socialización del patrimonio en el medio rural. </w:t>
      </w:r>
      <w:r w:rsidDel="00000000" w:rsidR="00000000" w:rsidRPr="00000000">
        <w:rPr>
          <w:i w:val="1"/>
          <w:sz w:val="20"/>
          <w:szCs w:val="20"/>
          <w:rtl w:val="0"/>
          <w:rPrChange w:author="JHON JAIRO RODRIGUEZ PEREZ" w:id="196" w:date="2022-07-19T08:20:00Z">
            <w:rPr>
              <w:sz w:val="20"/>
              <w:szCs w:val="20"/>
            </w:rPr>
          </w:rPrChange>
        </w:rPr>
        <w:t xml:space="preserve">La Interpretación del Patrimonio como estrategia para la educación y socialización del patrimonio en el medio rural</w:t>
      </w:r>
      <w:r w:rsidDel="00000000" w:rsidR="00000000" w:rsidRPr="00000000">
        <w:rPr>
          <w:sz w:val="20"/>
          <w:szCs w:val="20"/>
          <w:rtl w:val="0"/>
        </w:rPr>
        <w:t xml:space="preserve">, 9, </w:t>
      </w:r>
      <w:ins w:author="JHON JAIRO RODRIGUEZ PEREZ" w:id="197" w:date="2022-07-19T08:20:00Z">
        <w:r w:rsidDel="00000000" w:rsidR="00000000" w:rsidRPr="00000000">
          <w:rPr>
            <w:sz w:val="20"/>
            <w:szCs w:val="20"/>
            <w:rtl w:val="0"/>
          </w:rPr>
          <w:t xml:space="preserve">p. </w:t>
        </w:r>
      </w:ins>
      <w:r w:rsidDel="00000000" w:rsidR="00000000" w:rsidRPr="00000000">
        <w:rPr>
          <w:sz w:val="20"/>
          <w:szCs w:val="20"/>
          <w:rtl w:val="0"/>
        </w:rPr>
        <w:t xml:space="preserve">21 - 40. </w:t>
      </w:r>
      <w:hyperlink r:id="rId52">
        <w:r w:rsidDel="00000000" w:rsidR="00000000" w:rsidRPr="00000000">
          <w:rPr>
            <w:color w:val="0033cc"/>
            <w:sz w:val="20"/>
            <w:szCs w:val="20"/>
            <w:rtl w:val="0"/>
          </w:rPr>
          <w:t xml:space="preserve">https://dialnet.unirioja.es/servlet/articulo?codigo=5385929</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Mendoza O., M. M., Umbral M., M. E., y Arévalo M., M. N. (2011). La interpretación del patrimonio, una herramienta para el profesional del turismo. </w:t>
      </w:r>
      <w:r w:rsidDel="00000000" w:rsidR="00000000" w:rsidRPr="00000000">
        <w:rPr>
          <w:i w:val="1"/>
          <w:sz w:val="20"/>
          <w:szCs w:val="20"/>
          <w:rtl w:val="0"/>
          <w:rPrChange w:author="JHON JAIRO RODRIGUEZ PEREZ" w:id="198" w:date="2022-07-19T08:21:00Z">
            <w:rPr>
              <w:sz w:val="20"/>
              <w:szCs w:val="20"/>
            </w:rPr>
          </w:rPrChange>
        </w:rPr>
        <w:t xml:space="preserve">El Periplo Sustentable</w:t>
      </w:r>
      <w:r w:rsidDel="00000000" w:rsidR="00000000" w:rsidRPr="00000000">
        <w:rPr>
          <w:sz w:val="20"/>
          <w:szCs w:val="20"/>
          <w:rtl w:val="0"/>
        </w:rPr>
        <w:t xml:space="preserve">, 20, </w:t>
      </w:r>
      <w:ins w:author="JHON JAIRO RODRIGUEZ PEREZ" w:id="199" w:date="2022-07-19T08:21:00Z">
        <w:r w:rsidDel="00000000" w:rsidR="00000000" w:rsidRPr="00000000">
          <w:rPr>
            <w:sz w:val="20"/>
            <w:szCs w:val="20"/>
            <w:rtl w:val="0"/>
          </w:rPr>
          <w:t xml:space="preserve">p. </w:t>
        </w:r>
      </w:ins>
      <w:r w:rsidDel="00000000" w:rsidR="00000000" w:rsidRPr="00000000">
        <w:rPr>
          <w:sz w:val="20"/>
          <w:szCs w:val="20"/>
          <w:rtl w:val="0"/>
        </w:rPr>
        <w:t xml:space="preserve">9-30. </w:t>
      </w:r>
      <w:hyperlink r:id="rId53">
        <w:r w:rsidDel="00000000" w:rsidR="00000000" w:rsidRPr="00000000">
          <w:rPr>
            <w:color w:val="0033cc"/>
            <w:sz w:val="20"/>
            <w:szCs w:val="20"/>
            <w:rtl w:val="0"/>
          </w:rPr>
          <w:t xml:space="preserve">https://www.redalyc.org/pdf/1934/193417856002.pdf</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Morales M, (2015, mayo 17). Bibliografía básica sobre interpretación del patrimonio [web log post]. </w:t>
      </w:r>
      <w:r w:rsidDel="00000000" w:rsidR="00000000" w:rsidRPr="00000000">
        <w:rPr>
          <w:i w:val="1"/>
          <w:sz w:val="20"/>
          <w:szCs w:val="20"/>
          <w:rtl w:val="0"/>
          <w:rPrChange w:author="JHON JAIRO RODRIGUEZ PEREZ" w:id="200" w:date="2022-07-19T08:26:00Z">
            <w:rPr>
              <w:sz w:val="20"/>
              <w:szCs w:val="20"/>
            </w:rPr>
          </w:rPrChange>
        </w:rPr>
        <w:t xml:space="preserve">Interpretación del patrimonio</w:t>
      </w:r>
      <w:r w:rsidDel="00000000" w:rsidR="00000000" w:rsidRPr="00000000">
        <w:rPr>
          <w:sz w:val="20"/>
          <w:szCs w:val="20"/>
          <w:rtl w:val="0"/>
        </w:rPr>
        <w:t xml:space="preserve">.  Blogspot. </w:t>
      </w:r>
      <w:hyperlink r:id="rId54">
        <w:r w:rsidDel="00000000" w:rsidR="00000000" w:rsidRPr="00000000">
          <w:rPr>
            <w:color w:val="0033cc"/>
            <w:sz w:val="20"/>
            <w:szCs w:val="20"/>
            <w:rtl w:val="0"/>
          </w:rPr>
          <w:t xml:space="preserve">http://interpretacionpatrimonio.blogspot.com/2015/05/</w:t>
        </w:r>
      </w:hyperlink>
      <w:r w:rsidDel="00000000" w:rsidR="00000000" w:rsidRPr="00000000">
        <w:rPr>
          <w:color w:val="0033cc"/>
          <w:sz w:val="20"/>
          <w:szCs w:val="20"/>
          <w:rtl w:val="0"/>
        </w:rPr>
        <w:t xml:space="preserve"> </w:t>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720" w:hanging="720"/>
        <w:jc w:val="both"/>
        <w:rPr>
          <w:color w:val="0033cc"/>
          <w:sz w:val="20"/>
          <w:szCs w:val="20"/>
        </w:rPr>
      </w:pPr>
      <w:r w:rsidDel="00000000" w:rsidR="00000000" w:rsidRPr="00000000">
        <w:rPr>
          <w:sz w:val="20"/>
          <w:szCs w:val="20"/>
          <w:rtl w:val="0"/>
        </w:rPr>
        <w:t xml:space="preserve">Morales M., J. (s.f.). </w:t>
      </w:r>
      <w:r w:rsidDel="00000000" w:rsidR="00000000" w:rsidRPr="00000000">
        <w:rPr>
          <w:i w:val="1"/>
          <w:sz w:val="20"/>
          <w:szCs w:val="20"/>
          <w:rtl w:val="0"/>
          <w:rPrChange w:author="JHON JAIRO RODRIGUEZ PEREZ" w:id="201" w:date="2022-07-19T08:26:00Z">
            <w:rPr>
              <w:sz w:val="20"/>
              <w:szCs w:val="20"/>
            </w:rPr>
          </w:rPrChange>
        </w:rPr>
        <w:t xml:space="preserve">Pasos para establecer la planificación interpretativa</w:t>
      </w:r>
      <w:r w:rsidDel="00000000" w:rsidR="00000000" w:rsidRPr="00000000">
        <w:rPr>
          <w:sz w:val="20"/>
          <w:szCs w:val="20"/>
          <w:rtl w:val="0"/>
        </w:rPr>
        <w:t xml:space="preserve">. </w:t>
      </w:r>
      <w:r w:rsidDel="00000000" w:rsidR="00000000" w:rsidRPr="00000000">
        <w:rPr>
          <w:color w:val="0033cc"/>
          <w:sz w:val="20"/>
          <w:szCs w:val="20"/>
          <w:rtl w:val="0"/>
        </w:rPr>
        <w:t xml:space="preserve">https://www.unich.edu.mx/wp-content/uploads/2014/01/31Y32P-1.PDF</w:t>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ind w:left="720" w:hanging="720"/>
        <w:jc w:val="both"/>
        <w:rPr>
          <w:color w:val="0033cc"/>
          <w:sz w:val="20"/>
          <w:szCs w:val="20"/>
        </w:rPr>
      </w:pPr>
      <w:r w:rsidDel="00000000" w:rsidR="00000000" w:rsidRPr="00000000">
        <w:rPr>
          <w:sz w:val="20"/>
          <w:szCs w:val="20"/>
          <w:rtl w:val="0"/>
        </w:rPr>
        <w:t xml:space="preserve">Morales M., </w:t>
      </w:r>
      <w:del w:author="JHON JAIRO RODRIGUEZ PEREZ" w:id="202" w:date="2022-07-19T08:26:00Z">
        <w:r w:rsidDel="00000000" w:rsidR="00000000" w:rsidRPr="00000000">
          <w:rPr>
            <w:sz w:val="20"/>
            <w:szCs w:val="20"/>
            <w:rtl w:val="0"/>
          </w:rPr>
          <w:delText xml:space="preserve">J., </w:delText>
        </w:r>
      </w:del>
      <w:r w:rsidDel="00000000" w:rsidR="00000000" w:rsidRPr="00000000">
        <w:rPr>
          <w:sz w:val="20"/>
          <w:szCs w:val="20"/>
          <w:rtl w:val="0"/>
        </w:rPr>
        <w:t xml:space="preserve">Guerra R., </w:t>
      </w:r>
      <w:del w:author="JHON JAIRO RODRIGUEZ PEREZ" w:id="203" w:date="2022-07-19T08:26:00Z">
        <w:r w:rsidDel="00000000" w:rsidR="00000000" w:rsidRPr="00000000">
          <w:rPr>
            <w:sz w:val="20"/>
            <w:szCs w:val="20"/>
            <w:rtl w:val="0"/>
          </w:rPr>
          <w:delText xml:space="preserve">F., </w:delText>
        </w:r>
      </w:del>
      <w:r w:rsidDel="00000000" w:rsidR="00000000" w:rsidRPr="00000000">
        <w:rPr>
          <w:sz w:val="20"/>
          <w:szCs w:val="20"/>
          <w:rtl w:val="0"/>
        </w:rPr>
        <w:t xml:space="preserve">y Serantes P.</w:t>
      </w:r>
      <w:del w:author="JHON JAIRO RODRIGUEZ PEREZ" w:id="204" w:date="2022-07-19T08:26:00Z">
        <w:r w:rsidDel="00000000" w:rsidR="00000000" w:rsidRPr="00000000">
          <w:rPr>
            <w:sz w:val="20"/>
            <w:szCs w:val="20"/>
            <w:rtl w:val="0"/>
          </w:rPr>
          <w:delText xml:space="preserve">, A.</w:delText>
        </w:r>
      </w:del>
      <w:r w:rsidDel="00000000" w:rsidR="00000000" w:rsidRPr="00000000">
        <w:rPr>
          <w:sz w:val="20"/>
          <w:szCs w:val="20"/>
          <w:rtl w:val="0"/>
        </w:rPr>
        <w:t xml:space="preserve"> (2009). </w:t>
      </w:r>
      <w:r w:rsidDel="00000000" w:rsidR="00000000" w:rsidRPr="00000000">
        <w:rPr>
          <w:i w:val="1"/>
          <w:sz w:val="20"/>
          <w:szCs w:val="20"/>
          <w:rtl w:val="0"/>
          <w:rPrChange w:author="JHON JAIRO RODRIGUEZ PEREZ" w:id="205" w:date="2022-07-19T08:26:00Z">
            <w:rPr>
              <w:sz w:val="20"/>
              <w:szCs w:val="20"/>
            </w:rPr>
          </w:rPrChange>
        </w:rPr>
        <w:t xml:space="preserve">Bases para la Definición de Competencias en Interpretación del Patrimonio</w:t>
      </w:r>
      <w:r w:rsidDel="00000000" w:rsidR="00000000" w:rsidRPr="00000000">
        <w:rPr>
          <w:sz w:val="20"/>
          <w:szCs w:val="20"/>
          <w:rtl w:val="0"/>
        </w:rPr>
        <w:t xml:space="preserve">. CENEAM. </w:t>
      </w:r>
      <w:hyperlink r:id="rId55">
        <w:r w:rsidDel="00000000" w:rsidR="00000000" w:rsidRPr="00000000">
          <w:rPr>
            <w:color w:val="0033cc"/>
            <w:sz w:val="20"/>
            <w:szCs w:val="20"/>
            <w:rtl w:val="0"/>
          </w:rPr>
          <w:t xml:space="preserve">https://www.miteco.gob.es/en/ceneam/grupos-de-trabajo-y-seminarios/interpretacion-del-patrimonio-natural-y-cultural/bases-definicion-competencias-ip_tcm38-425705.pdf</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720" w:hanging="720"/>
        <w:jc w:val="both"/>
        <w:rPr>
          <w:color w:val="0033cc"/>
          <w:sz w:val="20"/>
          <w:szCs w:val="20"/>
        </w:rPr>
      </w:pPr>
      <w:r w:rsidDel="00000000" w:rsidR="00000000" w:rsidRPr="00000000">
        <w:rPr>
          <w:sz w:val="20"/>
          <w:szCs w:val="20"/>
          <w:rtl w:val="0"/>
        </w:rPr>
        <w:t xml:space="preserve">Moreira-Wachtel, S., y Tréllez S.</w:t>
      </w:r>
      <w:del w:author="JHON JAIRO RODRIGUEZ PEREZ" w:id="206" w:date="2022-07-19T08:27:00Z">
        <w:r w:rsidDel="00000000" w:rsidR="00000000" w:rsidRPr="00000000">
          <w:rPr>
            <w:sz w:val="20"/>
            <w:szCs w:val="20"/>
            <w:rtl w:val="0"/>
          </w:rPr>
          <w:delText xml:space="preserve">, E.</w:delText>
        </w:r>
      </w:del>
      <w:r w:rsidDel="00000000" w:rsidR="00000000" w:rsidRPr="00000000">
        <w:rPr>
          <w:sz w:val="20"/>
          <w:szCs w:val="20"/>
          <w:rtl w:val="0"/>
        </w:rPr>
        <w:t xml:space="preserve"> (2013). </w:t>
      </w:r>
      <w:r w:rsidDel="00000000" w:rsidR="00000000" w:rsidRPr="00000000">
        <w:rPr>
          <w:i w:val="1"/>
          <w:sz w:val="20"/>
          <w:szCs w:val="20"/>
          <w:rtl w:val="0"/>
          <w:rPrChange w:author="JHON JAIRO RODRIGUEZ PEREZ" w:id="207" w:date="2022-07-19T08:27:00Z">
            <w:rPr>
              <w:sz w:val="20"/>
              <w:szCs w:val="20"/>
            </w:rPr>
          </w:rPrChange>
        </w:rPr>
        <w:t xml:space="preserve">La interpretación del patrimonio natural y cultural Una visión intercultural y participativa</w:t>
      </w:r>
      <w:r w:rsidDel="00000000" w:rsidR="00000000" w:rsidRPr="00000000">
        <w:rPr>
          <w:sz w:val="20"/>
          <w:szCs w:val="20"/>
          <w:rtl w:val="0"/>
        </w:rPr>
        <w:t xml:space="preserve"> (Primera Edición). </w:t>
      </w:r>
      <w:hyperlink r:id="rId56">
        <w:r w:rsidDel="00000000" w:rsidR="00000000" w:rsidRPr="00000000">
          <w:rPr>
            <w:color w:val="0033cc"/>
            <w:sz w:val="20"/>
            <w:szCs w:val="20"/>
            <w:rtl w:val="0"/>
          </w:rPr>
          <w:t xml:space="preserve">https://www.eco-consult.com/fileadmin/user_upload/pdf/publications/interpretacio%C3%ACn_patrimonio_web.pdf</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Oller, E (s.f.). </w:t>
      </w:r>
      <w:r w:rsidDel="00000000" w:rsidR="00000000" w:rsidRPr="00000000">
        <w:rPr>
          <w:i w:val="1"/>
          <w:sz w:val="20"/>
          <w:szCs w:val="20"/>
          <w:rtl w:val="0"/>
          <w:rPrChange w:author="JHON JAIRO RODRIGUEZ PEREZ" w:id="208" w:date="2022-07-19T08:29:00Z">
            <w:rPr>
              <w:sz w:val="20"/>
              <w:szCs w:val="20"/>
            </w:rPr>
          </w:rPrChange>
        </w:rPr>
        <w:t xml:space="preserve">Diseñando una Propuesta de Valor</w:t>
      </w:r>
      <w:r w:rsidDel="00000000" w:rsidR="00000000" w:rsidRPr="00000000">
        <w:rPr>
          <w:sz w:val="20"/>
          <w:szCs w:val="20"/>
          <w:rtl w:val="0"/>
        </w:rPr>
        <w:t xml:space="preserve"> [video]. You</w:t>
      </w:r>
      <w:del w:author="JHON JAIRO RODRIGUEZ PEREZ" w:id="209" w:date="2022-07-19T08:28:00Z">
        <w:r w:rsidDel="00000000" w:rsidR="00000000" w:rsidRPr="00000000">
          <w:rPr>
            <w:sz w:val="20"/>
            <w:szCs w:val="20"/>
            <w:rtl w:val="0"/>
          </w:rPr>
          <w:delText xml:space="preserve">t</w:delText>
        </w:r>
      </w:del>
      <w:ins w:author="JHON JAIRO RODRIGUEZ PEREZ" w:id="209" w:date="2022-07-19T08:28:00Z">
        <w:r w:rsidDel="00000000" w:rsidR="00000000" w:rsidRPr="00000000">
          <w:rPr>
            <w:sz w:val="20"/>
            <w:szCs w:val="20"/>
            <w:rtl w:val="0"/>
          </w:rPr>
          <w:t xml:space="preserve">T</w:t>
        </w:r>
      </w:ins>
      <w:r w:rsidDel="00000000" w:rsidR="00000000" w:rsidRPr="00000000">
        <w:rPr>
          <w:sz w:val="20"/>
          <w:szCs w:val="20"/>
          <w:rtl w:val="0"/>
        </w:rPr>
        <w:t xml:space="preserve">ube.  </w:t>
      </w:r>
      <w:ins w:author="JHON JAIRO RODRIGUEZ PEREZ" w:id="210" w:date="2022-07-19T08:28:00Z">
        <w:r w:rsidDel="00000000" w:rsidR="00000000" w:rsidRPr="00000000">
          <w:fldChar w:fldCharType="begin"/>
        </w:r>
        <w:r w:rsidDel="00000000" w:rsidR="00000000" w:rsidRPr="00000000">
          <w:instrText xml:space="preserve">HYPERLINK "https://www.youtube.com/watch?v=ZCJC1hI6qWQ"</w:instrText>
        </w:r>
        <w:r w:rsidDel="00000000" w:rsidR="00000000" w:rsidRPr="00000000">
          <w:fldChar w:fldCharType="separate"/>
        </w:r>
        <w:r w:rsidDel="00000000" w:rsidR="00000000" w:rsidRPr="00000000">
          <w:rPr>
            <w:color w:val="0000ff"/>
            <w:sz w:val="20"/>
            <w:szCs w:val="20"/>
            <w:u w:val="single"/>
            <w:rtl w:val="0"/>
          </w:rPr>
          <w:t xml:space="preserve">https://www.youtube.com/watch?v=ZCJC1hI6qWQ</w:t>
        </w:r>
        <w:r w:rsidDel="00000000" w:rsidR="00000000" w:rsidRPr="00000000">
          <w:fldChar w:fldCharType="end"/>
        </w:r>
      </w:ins>
      <w:r w:rsidDel="00000000" w:rsidR="00000000" w:rsidRPr="00000000">
        <w:rPr>
          <w:sz w:val="20"/>
          <w:szCs w:val="20"/>
          <w:rtl w:val="0"/>
        </w:rPr>
        <w:t xml:space="preserve"> </w:t>
      </w:r>
    </w:p>
    <w:p w:rsidR="00000000" w:rsidDel="00000000" w:rsidP="00000000" w:rsidRDefault="00000000" w:rsidRPr="00000000" w14:paraId="000001E9">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left="720" w:hanging="720"/>
        <w:jc w:val="both"/>
        <w:rPr>
          <w:color w:val="0033cc"/>
          <w:sz w:val="20"/>
          <w:szCs w:val="20"/>
        </w:rPr>
      </w:pPr>
      <w:r w:rsidDel="00000000" w:rsidR="00000000" w:rsidRPr="00000000">
        <w:rPr>
          <w:sz w:val="20"/>
          <w:szCs w:val="20"/>
          <w:rtl w:val="0"/>
        </w:rPr>
        <w:t xml:space="preserve">Porras, C (2017).  </w:t>
      </w:r>
      <w:r w:rsidDel="00000000" w:rsidR="00000000" w:rsidRPr="00000000">
        <w:rPr>
          <w:i w:val="1"/>
          <w:sz w:val="20"/>
          <w:szCs w:val="20"/>
          <w:rtl w:val="0"/>
          <w:rPrChange w:author="JHON JAIRO RODRIGUEZ PEREZ" w:id="211" w:date="2022-07-19T08:29:00Z">
            <w:rPr>
              <w:sz w:val="20"/>
              <w:szCs w:val="20"/>
            </w:rPr>
          </w:rPrChange>
        </w:rPr>
        <w:t xml:space="preserve">Técnica de interpretación para guías</w:t>
      </w:r>
      <w:r w:rsidDel="00000000" w:rsidR="00000000" w:rsidRPr="00000000">
        <w:rPr>
          <w:sz w:val="20"/>
          <w:szCs w:val="20"/>
          <w:rtl w:val="0"/>
        </w:rPr>
        <w:t xml:space="preserve">. </w:t>
      </w:r>
      <w:r w:rsidDel="00000000" w:rsidR="00000000" w:rsidRPr="00000000">
        <w:rPr>
          <w:color w:val="0033cc"/>
          <w:sz w:val="20"/>
          <w:szCs w:val="20"/>
          <w:rtl w:val="0"/>
        </w:rPr>
        <w:t xml:space="preserve">https://travelplugcolombia.com/tecnica-de-interpretacion-para-guias/</w:t>
      </w:r>
    </w:p>
    <w:p w:rsidR="00000000" w:rsidDel="00000000" w:rsidP="00000000" w:rsidRDefault="00000000" w:rsidRPr="00000000" w14:paraId="000001EB">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Ham, Sam H. </w:t>
      </w:r>
      <w:ins w:author="JHON JAIRO RODRIGUEZ PEREZ" w:id="212" w:date="2022-07-19T08:29:00Z">
        <w:r w:rsidDel="00000000" w:rsidR="00000000" w:rsidRPr="00000000">
          <w:rPr>
            <w:sz w:val="20"/>
            <w:szCs w:val="20"/>
            <w:rtl w:val="0"/>
          </w:rPr>
          <w:t xml:space="preserve">(</w:t>
        </w:r>
      </w:ins>
      <w:r w:rsidDel="00000000" w:rsidR="00000000" w:rsidRPr="00000000">
        <w:rPr>
          <w:sz w:val="20"/>
          <w:szCs w:val="20"/>
          <w:rtl w:val="0"/>
        </w:rPr>
        <w:t xml:space="preserve">1983</w:t>
      </w:r>
      <w:ins w:author="JHON JAIRO RODRIGUEZ PEREZ" w:id="213" w:date="2022-07-19T08:29:00Z">
        <w:r w:rsidDel="00000000" w:rsidR="00000000" w:rsidRPr="00000000">
          <w:rPr>
            <w:sz w:val="20"/>
            <w:szCs w:val="20"/>
            <w:rtl w:val="0"/>
          </w:rPr>
          <w:t xml:space="preserve">)</w:t>
        </w:r>
      </w:ins>
      <w:r w:rsidDel="00000000" w:rsidR="00000000" w:rsidRPr="00000000">
        <w:rPr>
          <w:sz w:val="20"/>
          <w:szCs w:val="20"/>
          <w:rtl w:val="0"/>
        </w:rPr>
        <w:t xml:space="preserve">. Cognitive Psychology and Interpretation: Synthesis and Application. </w:t>
      </w:r>
      <w:r w:rsidDel="00000000" w:rsidR="00000000" w:rsidRPr="00000000">
        <w:rPr>
          <w:i w:val="1"/>
          <w:sz w:val="20"/>
          <w:szCs w:val="20"/>
          <w:rtl w:val="0"/>
          <w:rPrChange w:author="JHON JAIRO RODRIGUEZ PEREZ" w:id="214" w:date="2022-07-19T08:29:00Z">
            <w:rPr>
              <w:sz w:val="20"/>
              <w:szCs w:val="20"/>
            </w:rPr>
          </w:rPrChange>
        </w:rPr>
        <w:t xml:space="preserve">Journal of Interpretation</w:t>
      </w:r>
      <w:r w:rsidDel="00000000" w:rsidR="00000000" w:rsidRPr="00000000">
        <w:rPr>
          <w:sz w:val="20"/>
          <w:szCs w:val="20"/>
          <w:rtl w:val="0"/>
        </w:rPr>
        <w:t xml:space="preserve"> 8</w:t>
      </w:r>
      <w:ins w:author="JHON JAIRO RODRIGUEZ PEREZ" w:id="215" w:date="2022-07-19T08:29:00Z">
        <w:r w:rsidDel="00000000" w:rsidR="00000000" w:rsidRPr="00000000">
          <w:rPr>
            <w:sz w:val="20"/>
            <w:szCs w:val="20"/>
            <w:rtl w:val="0"/>
          </w:rPr>
          <w:t xml:space="preserve"> </w:t>
        </w:r>
      </w:ins>
      <w:r w:rsidDel="00000000" w:rsidR="00000000" w:rsidRPr="00000000">
        <w:rPr>
          <w:sz w:val="20"/>
          <w:szCs w:val="20"/>
          <w:rtl w:val="0"/>
        </w:rPr>
        <w:t xml:space="preserve">(1)</w:t>
      </w:r>
      <w:ins w:author="JHON JAIRO RODRIGUEZ PEREZ" w:id="216" w:date="2022-07-19T08:29:00Z">
        <w:r w:rsidDel="00000000" w:rsidR="00000000" w:rsidRPr="00000000">
          <w:rPr>
            <w:sz w:val="20"/>
            <w:szCs w:val="20"/>
            <w:rtl w:val="0"/>
          </w:rPr>
          <w:t xml:space="preserve">,</w:t>
        </w:r>
      </w:ins>
      <w:del w:author="JHON JAIRO RODRIGUEZ PEREZ" w:id="216" w:date="2022-07-19T08:29:00Z">
        <w:r w:rsidDel="00000000" w:rsidR="00000000" w:rsidRPr="00000000">
          <w:rPr>
            <w:sz w:val="20"/>
            <w:szCs w:val="20"/>
            <w:rtl w:val="0"/>
          </w:rPr>
          <w:delText xml:space="preserve">:</w:delText>
        </w:r>
      </w:del>
      <w:ins w:author="JHON JAIRO RODRIGUEZ PEREZ" w:id="217" w:date="2022-07-19T08:30:00Z">
        <w:r w:rsidDel="00000000" w:rsidR="00000000" w:rsidRPr="00000000">
          <w:rPr>
            <w:sz w:val="20"/>
            <w:szCs w:val="20"/>
            <w:rtl w:val="0"/>
          </w:rPr>
          <w:t xml:space="preserve"> p. </w:t>
        </w:r>
      </w:ins>
      <w:r w:rsidDel="00000000" w:rsidR="00000000" w:rsidRPr="00000000">
        <w:rPr>
          <w:sz w:val="20"/>
          <w:szCs w:val="20"/>
          <w:rtl w:val="0"/>
        </w:rPr>
        <w:t xml:space="preserve">11-27</w:t>
      </w:r>
      <w:del w:author="JHON JAIRO RODRIGUEZ PEREZ" w:id="218" w:date="2022-07-19T08:30:00Z">
        <w:r w:rsidDel="00000000" w:rsidR="00000000" w:rsidRPr="00000000">
          <w:rPr>
            <w:sz w:val="20"/>
            <w:szCs w:val="20"/>
            <w:rtl w:val="0"/>
          </w:rPr>
          <w:delText xml:space="preserve">. USA</w:delText>
        </w:r>
      </w:del>
      <w:r w:rsidDel="00000000" w:rsidR="00000000" w:rsidRPr="00000000">
        <w:rPr>
          <w:sz w:val="20"/>
          <w:szCs w:val="20"/>
          <w:rtl w:val="0"/>
        </w:rPr>
        <w:t xml:space="preserve">.</w:t>
      </w:r>
    </w:p>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F0">
      <w:pPr>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1F1">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F2">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F3">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F4">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F5">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F6">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Change w:author="JHON JAIRO RODRIGUEZ PEREZ" w:id="219" w:date="2022-07-19T08:30:00Z">
            <w:trPr>
              <w:cantSplit w:val="0"/>
              <w:trHeight w:val="340" w:hRule="atLeast"/>
              <w:tblHeader w:val="0"/>
            </w:trPr>
          </w:trPrChange>
        </w:trPr>
        <w:tc>
          <w:tcPr>
            <w:vMerge w:val="restart"/>
            <w:tcBorders>
              <w:top w:color="000000" w:space="0" w:sz="4" w:val="single"/>
              <w:left w:color="000000" w:space="0" w:sz="4" w:val="single"/>
              <w:bottom w:color="000000" w:space="0" w:sz="4" w:val="single"/>
              <w:right w:color="000000" w:space="0" w:sz="4" w:val="single"/>
            </w:tcBorders>
            <w:shd w:fill="ffffff" w:val="clear"/>
            <w:vAlign w:val="center"/>
            <w:tcPrChange w:author="JHON JAIRO RODRIGUEZ PEREZ" w:id="219" w:date="2022-07-19T08:30:00Z">
              <w:tcPr>
                <w:tcBorders>
                  <w:top w:color="000000" w:space="0" w:sz="4" w:val="single"/>
                  <w:left w:color="000000" w:space="0" w:sz="4" w:val="single"/>
                  <w:bottom w:color="000000" w:space="0" w:sz="4" w:val="single"/>
                  <w:right w:color="000000" w:space="0" w:sz="4" w:val="single"/>
                </w:tcBorders>
                <w:shd w:fill="ffffff" w:val="clear"/>
              </w:tcPr>
            </w:tcPrChange>
          </w:tcPr>
          <w:p w:rsidR="00000000" w:rsidDel="00000000" w:rsidP="00000000" w:rsidRDefault="00000000" w:rsidRPr="00000000" w14:paraId="000001F7">
            <w:pPr>
              <w:spacing w:line="276" w:lineRule="auto"/>
              <w:jc w:val="center"/>
              <w:rPr>
                <w:shd w:fill="auto" w:val="clear"/>
                <w:rPrChange w:author="JHON JAIRO RODRIGUEZ PEREZ" w:id="220" w:date="2022-07-19T08:30:00Z">
                  <w:rPr>
                    <w:sz w:val="20"/>
                    <w:szCs w:val="20"/>
                  </w:rPr>
                </w:rPrChange>
              </w:rPr>
              <w:pPrChange w:author="JHON JAIRO RODRIGUEZ PEREZ" w:id="0" w:date="2022-07-19T08:30:00Z">
                <w:pPr>
                  <w:spacing w:line="276" w:lineRule="auto"/>
                  <w:jc w:val="both"/>
                </w:pPr>
              </w:pPrChange>
            </w:pPr>
            <w:r w:rsidDel="00000000" w:rsidR="00000000" w:rsidRPr="00000000">
              <w:rPr>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ffffff" w:val="clear"/>
            <w:tcPrChange w:author="JHON JAIRO RODRIGUEZ PEREZ" w:id="219" w:date="2022-07-19T08:30:00Z">
              <w:tcPr>
                <w:tcBorders>
                  <w:top w:color="000000" w:space="0" w:sz="4" w:val="single"/>
                  <w:left w:color="000000" w:space="0" w:sz="4" w:val="single"/>
                  <w:bottom w:color="000000" w:space="0" w:sz="4" w:val="single"/>
                  <w:right w:color="000000" w:space="0" w:sz="4" w:val="single"/>
                </w:tcBorders>
                <w:shd w:fill="ffffff" w:val="clear"/>
              </w:tcPr>
            </w:tcPrChange>
          </w:tcPr>
          <w:p w:rsidR="00000000" w:rsidDel="00000000" w:rsidP="00000000" w:rsidRDefault="00000000" w:rsidRPr="00000000" w14:paraId="000001F8">
            <w:pPr>
              <w:spacing w:line="276" w:lineRule="auto"/>
              <w:jc w:val="both"/>
              <w:rPr>
                <w:b w:val="0"/>
                <w:sz w:val="20"/>
                <w:szCs w:val="20"/>
              </w:rPr>
            </w:pPr>
            <w:r w:rsidDel="00000000" w:rsidR="00000000" w:rsidRPr="00000000">
              <w:rPr>
                <w:b w:val="0"/>
                <w:sz w:val="20"/>
                <w:szCs w:val="20"/>
                <w:rtl w:val="0"/>
              </w:rPr>
              <w:t xml:space="preserve">Juan Carlos Rubiano Reyes</w:t>
            </w:r>
          </w:p>
        </w:tc>
        <w:tc>
          <w:tcPr>
            <w:tcBorders>
              <w:top w:color="000000" w:space="0" w:sz="4" w:val="single"/>
              <w:left w:color="000000" w:space="0" w:sz="4" w:val="single"/>
              <w:bottom w:color="000000" w:space="0" w:sz="4" w:val="single"/>
              <w:right w:color="000000" w:space="0" w:sz="4" w:val="single"/>
            </w:tcBorders>
            <w:shd w:fill="ffffff" w:val="clear"/>
            <w:tcPrChange w:author="JHON JAIRO RODRIGUEZ PEREZ" w:id="219" w:date="2022-07-19T08:30:00Z">
              <w:tcPr>
                <w:tcBorders>
                  <w:top w:color="000000" w:space="0" w:sz="4" w:val="single"/>
                  <w:left w:color="000000" w:space="0" w:sz="4" w:val="single"/>
                  <w:bottom w:color="000000" w:space="0" w:sz="4" w:val="single"/>
                  <w:right w:color="000000" w:space="0" w:sz="4" w:val="single"/>
                </w:tcBorders>
                <w:shd w:fill="ffffff" w:val="clear"/>
              </w:tcPr>
            </w:tcPrChange>
          </w:tcPr>
          <w:p w:rsidR="00000000" w:rsidDel="00000000" w:rsidP="00000000" w:rsidRDefault="00000000" w:rsidRPr="00000000" w14:paraId="000001F9">
            <w:pPr>
              <w:spacing w:line="276" w:lineRule="auto"/>
              <w:jc w:val="both"/>
              <w:rPr>
                <w:b w:val="0"/>
                <w:sz w:val="20"/>
                <w:szCs w:val="20"/>
              </w:rPr>
            </w:pPr>
            <w:r w:rsidDel="00000000" w:rsidR="00000000" w:rsidRPr="00000000">
              <w:rPr>
                <w:b w:val="0"/>
                <w:sz w:val="20"/>
                <w:szCs w:val="20"/>
                <w:rtl w:val="0"/>
              </w:rPr>
              <w:t xml:space="preserve">Instructor </w:t>
            </w:r>
          </w:p>
        </w:tc>
        <w:tc>
          <w:tcPr>
            <w:tcBorders>
              <w:top w:color="000000" w:space="0" w:sz="4" w:val="single"/>
              <w:left w:color="000000" w:space="0" w:sz="4" w:val="single"/>
              <w:bottom w:color="000000" w:space="0" w:sz="4" w:val="single"/>
              <w:right w:color="000000" w:space="0" w:sz="4" w:val="single"/>
            </w:tcBorders>
            <w:shd w:fill="ffffff" w:val="clear"/>
            <w:tcPrChange w:author="JHON JAIRO RODRIGUEZ PEREZ" w:id="219" w:date="2022-07-19T08:30:00Z">
              <w:tcPr>
                <w:tcBorders>
                  <w:top w:color="000000" w:space="0" w:sz="4" w:val="single"/>
                  <w:left w:color="000000" w:space="0" w:sz="4" w:val="single"/>
                  <w:bottom w:color="000000" w:space="0" w:sz="4" w:val="single"/>
                  <w:right w:color="000000" w:space="0" w:sz="4" w:val="single"/>
                </w:tcBorders>
                <w:shd w:fill="ffffff" w:val="clear"/>
              </w:tcPr>
            </w:tcPrChange>
          </w:tcPr>
          <w:p w:rsidR="00000000" w:rsidDel="00000000" w:rsidP="00000000" w:rsidRDefault="00000000" w:rsidRPr="00000000" w14:paraId="000001FA">
            <w:pPr>
              <w:spacing w:line="276" w:lineRule="auto"/>
              <w:jc w:val="both"/>
              <w:rPr>
                <w:b w:val="0"/>
                <w:sz w:val="20"/>
                <w:szCs w:val="20"/>
              </w:rPr>
            </w:pPr>
            <w:r w:rsidDel="00000000" w:rsidR="00000000" w:rsidRPr="00000000">
              <w:rPr>
                <w:b w:val="0"/>
                <w:sz w:val="20"/>
                <w:szCs w:val="20"/>
                <w:rtl w:val="0"/>
              </w:rPr>
              <w:t xml:space="preserve">Regional Distrito Capital</w:t>
            </w:r>
            <w:ins w:author="JHON JAIRO RODRIGUEZ PEREZ" w:id="221" w:date="2022-07-19T08:32:00Z">
              <w:r w:rsidDel="00000000" w:rsidR="00000000" w:rsidRPr="00000000">
                <w:rPr>
                  <w:b w:val="0"/>
                  <w:sz w:val="20"/>
                  <w:szCs w:val="20"/>
                  <w:rtl w:val="0"/>
                </w:rPr>
                <w:t xml:space="preserve"> - </w:t>
              </w:r>
            </w:ins>
            <w:del w:author="JHON JAIRO RODRIGUEZ PEREZ" w:id="221" w:date="2022-07-19T08:32:00Z">
              <w:r w:rsidDel="00000000" w:rsidR="00000000" w:rsidRPr="00000000">
                <w:rPr>
                  <w:b w:val="0"/>
                  <w:sz w:val="20"/>
                  <w:szCs w:val="20"/>
                  <w:rtl w:val="0"/>
                </w:rPr>
                <w:delText xml:space="preserve">;</w:delText>
              </w:r>
            </w:del>
            <w:r w:rsidDel="00000000" w:rsidR="00000000" w:rsidRPr="00000000">
              <w:rPr>
                <w:b w:val="0"/>
                <w:sz w:val="20"/>
                <w:szCs w:val="20"/>
                <w:rtl w:val="0"/>
              </w:rPr>
              <w:t xml:space="preserve"> Centro Nacional de Hotelería Turismo y Alimentos </w:t>
            </w:r>
          </w:p>
        </w:tc>
        <w:tc>
          <w:tcPr>
            <w:tcBorders>
              <w:top w:color="000000" w:space="0" w:sz="4" w:val="single"/>
              <w:left w:color="000000" w:space="0" w:sz="4" w:val="single"/>
              <w:bottom w:color="000000" w:space="0" w:sz="4" w:val="single"/>
              <w:right w:color="000000" w:space="0" w:sz="4" w:val="single"/>
            </w:tcBorders>
            <w:shd w:fill="ffffff" w:val="clear"/>
            <w:tcPrChange w:author="JHON JAIRO RODRIGUEZ PEREZ" w:id="219" w:date="2022-07-19T08:30:00Z">
              <w:tcPr>
                <w:tcBorders>
                  <w:top w:color="000000" w:space="0" w:sz="4" w:val="single"/>
                  <w:left w:color="000000" w:space="0" w:sz="4" w:val="single"/>
                  <w:bottom w:color="000000" w:space="0" w:sz="4" w:val="single"/>
                  <w:right w:color="000000" w:space="0" w:sz="4" w:val="single"/>
                </w:tcBorders>
                <w:shd w:fill="ffffff" w:val="clear"/>
              </w:tcPr>
            </w:tcPrChange>
          </w:tcPr>
          <w:p w:rsidR="00000000" w:rsidDel="00000000" w:rsidP="00000000" w:rsidRDefault="00000000" w:rsidRPr="00000000" w14:paraId="000001FB">
            <w:pPr>
              <w:spacing w:line="276" w:lineRule="auto"/>
              <w:jc w:val="both"/>
              <w:rPr>
                <w:b w:val="0"/>
                <w:sz w:val="20"/>
                <w:szCs w:val="20"/>
              </w:rPr>
            </w:pPr>
            <w:ins w:author="JHON JAIRO RODRIGUEZ PEREZ" w:id="222" w:date="2022-07-19T08:31:00Z">
              <w:r w:rsidDel="00000000" w:rsidR="00000000" w:rsidRPr="00000000">
                <w:rPr>
                  <w:b w:val="0"/>
                  <w:sz w:val="20"/>
                  <w:szCs w:val="20"/>
                  <w:rtl w:val="0"/>
                </w:rPr>
                <w:t xml:space="preserve">Julio </w:t>
              </w:r>
            </w:ins>
            <w:del w:author="JHON JAIRO RODRIGUEZ PEREZ" w:id="222" w:date="2022-07-19T08:31:00Z">
              <w:r w:rsidDel="00000000" w:rsidR="00000000" w:rsidRPr="00000000">
                <w:rPr>
                  <w:b w:val="0"/>
                  <w:sz w:val="20"/>
                  <w:szCs w:val="20"/>
                  <w:rtl w:val="0"/>
                </w:rPr>
                <w:delText xml:space="preserve">12/07/</w:delText>
              </w:r>
            </w:del>
            <w:ins w:author="JHON JAIRO RODRIGUEZ PEREZ" w:id="223" w:date="2022-07-19T08:31:00Z">
              <w:r w:rsidDel="00000000" w:rsidR="00000000" w:rsidRPr="00000000">
                <w:rPr>
                  <w:b w:val="0"/>
                  <w:sz w:val="20"/>
                  <w:szCs w:val="20"/>
                  <w:rtl w:val="0"/>
                </w:rPr>
                <w:t xml:space="preserve"> </w:t>
              </w:r>
            </w:ins>
            <w:r w:rsidDel="00000000" w:rsidR="00000000" w:rsidRPr="00000000">
              <w:rPr>
                <w:b w:val="0"/>
                <w:sz w:val="20"/>
                <w:szCs w:val="20"/>
                <w:rtl w:val="0"/>
              </w:rPr>
              <w:t xml:space="preserve">2021</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1FD">
            <w:pPr>
              <w:spacing w:line="276" w:lineRule="auto"/>
              <w:jc w:val="both"/>
              <w:rPr>
                <w:b w:val="0"/>
                <w:sz w:val="20"/>
                <w:szCs w:val="20"/>
              </w:rPr>
            </w:pPr>
            <w:r w:rsidDel="00000000" w:rsidR="00000000" w:rsidRPr="00000000">
              <w:rPr>
                <w:b w:val="0"/>
                <w:sz w:val="20"/>
                <w:szCs w:val="20"/>
                <w:rtl w:val="0"/>
              </w:rPr>
              <w:t xml:space="preserve">Raúl Javier Hernández Salgado </w:t>
            </w:r>
          </w:p>
        </w:tc>
        <w:tc>
          <w:tcPr>
            <w:shd w:fill="ffffff" w:val="clear"/>
          </w:tcPr>
          <w:p w:rsidR="00000000" w:rsidDel="00000000" w:rsidP="00000000" w:rsidRDefault="00000000" w:rsidRPr="00000000" w14:paraId="000001FE">
            <w:pPr>
              <w:spacing w:line="276" w:lineRule="auto"/>
              <w:jc w:val="both"/>
              <w:rPr>
                <w:b w:val="0"/>
                <w:sz w:val="20"/>
                <w:szCs w:val="20"/>
              </w:rPr>
            </w:pPr>
            <w:r w:rsidDel="00000000" w:rsidR="00000000" w:rsidRPr="00000000">
              <w:rPr>
                <w:b w:val="0"/>
                <w:sz w:val="20"/>
                <w:szCs w:val="20"/>
                <w:rtl w:val="0"/>
              </w:rPr>
              <w:t xml:space="preserve">Instructor </w:t>
            </w:r>
          </w:p>
        </w:tc>
        <w:tc>
          <w:tcPr>
            <w:shd w:fill="ffffff" w:val="clear"/>
          </w:tcPr>
          <w:p w:rsidR="00000000" w:rsidDel="00000000" w:rsidP="00000000" w:rsidRDefault="00000000" w:rsidRPr="00000000" w14:paraId="000001FF">
            <w:pPr>
              <w:spacing w:line="276" w:lineRule="auto"/>
              <w:jc w:val="both"/>
              <w:rPr>
                <w:b w:val="0"/>
                <w:sz w:val="20"/>
                <w:szCs w:val="20"/>
              </w:rPr>
            </w:pPr>
            <w:r w:rsidDel="00000000" w:rsidR="00000000" w:rsidRPr="00000000">
              <w:rPr>
                <w:b w:val="0"/>
                <w:sz w:val="20"/>
                <w:szCs w:val="20"/>
                <w:rtl w:val="0"/>
              </w:rPr>
              <w:t xml:space="preserve">Regional Distrito Capital</w:t>
            </w:r>
            <w:ins w:author="JHON JAIRO RODRIGUEZ PEREZ" w:id="224" w:date="2022-07-19T08:32:00Z">
              <w:r w:rsidDel="00000000" w:rsidR="00000000" w:rsidRPr="00000000">
                <w:rPr>
                  <w:b w:val="0"/>
                  <w:sz w:val="20"/>
                  <w:szCs w:val="20"/>
                  <w:rtl w:val="0"/>
                </w:rPr>
                <w:t xml:space="preserve"> - </w:t>
              </w:r>
            </w:ins>
            <w:del w:author="JHON JAIRO RODRIGUEZ PEREZ" w:id="224" w:date="2022-07-19T08:32:00Z">
              <w:r w:rsidDel="00000000" w:rsidR="00000000" w:rsidRPr="00000000">
                <w:rPr>
                  <w:b w:val="0"/>
                  <w:sz w:val="20"/>
                  <w:szCs w:val="20"/>
                  <w:rtl w:val="0"/>
                </w:rPr>
                <w:delText xml:space="preserve">;</w:delText>
              </w:r>
            </w:del>
            <w:r w:rsidDel="00000000" w:rsidR="00000000" w:rsidRPr="00000000">
              <w:rPr>
                <w:b w:val="0"/>
                <w:sz w:val="20"/>
                <w:szCs w:val="20"/>
                <w:rtl w:val="0"/>
              </w:rPr>
              <w:t xml:space="preserve"> Centro Nacional de Hotelería Turismo y Alimentos</w:t>
            </w:r>
          </w:p>
        </w:tc>
        <w:tc>
          <w:tcPr>
            <w:shd w:fill="ffffff" w:val="clear"/>
          </w:tcPr>
          <w:p w:rsidR="00000000" w:rsidDel="00000000" w:rsidP="00000000" w:rsidRDefault="00000000" w:rsidRPr="00000000" w14:paraId="00000200">
            <w:pPr>
              <w:spacing w:line="276" w:lineRule="auto"/>
              <w:jc w:val="both"/>
              <w:rPr>
                <w:b w:val="0"/>
                <w:sz w:val="20"/>
                <w:szCs w:val="20"/>
              </w:rPr>
            </w:pPr>
            <w:ins w:author="JHON JAIRO RODRIGUEZ PEREZ" w:id="225" w:date="2022-07-19T08:31:00Z">
              <w:r w:rsidDel="00000000" w:rsidR="00000000" w:rsidRPr="00000000">
                <w:rPr>
                  <w:b w:val="0"/>
                  <w:sz w:val="20"/>
                  <w:szCs w:val="20"/>
                  <w:rtl w:val="0"/>
                </w:rPr>
                <w:t xml:space="preserve">Julio </w:t>
              </w:r>
            </w:ins>
            <w:del w:author="JHON JAIRO RODRIGUEZ PEREZ" w:id="225" w:date="2022-07-19T08:31:00Z">
              <w:r w:rsidDel="00000000" w:rsidR="00000000" w:rsidRPr="00000000">
                <w:rPr>
                  <w:b w:val="0"/>
                  <w:sz w:val="20"/>
                  <w:szCs w:val="20"/>
                  <w:rtl w:val="0"/>
                </w:rPr>
                <w:delText xml:space="preserve">12/07/</w:delText>
              </w:r>
            </w:del>
            <w:ins w:author="JHON JAIRO RODRIGUEZ PEREZ" w:id="226" w:date="2022-07-19T08:31:00Z">
              <w:r w:rsidDel="00000000" w:rsidR="00000000" w:rsidRPr="00000000">
                <w:rPr>
                  <w:b w:val="0"/>
                  <w:sz w:val="20"/>
                  <w:szCs w:val="20"/>
                  <w:rtl w:val="0"/>
                </w:rPr>
                <w:t xml:space="preserve"> </w:t>
              </w:r>
            </w:ins>
            <w:r w:rsidDel="00000000" w:rsidR="00000000" w:rsidRPr="00000000">
              <w:rPr>
                <w:b w:val="0"/>
                <w:sz w:val="20"/>
                <w:szCs w:val="20"/>
                <w:rtl w:val="0"/>
              </w:rPr>
              <w:t xml:space="preserve">2021</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02">
            <w:pPr>
              <w:spacing w:line="276" w:lineRule="auto"/>
              <w:jc w:val="both"/>
              <w:rPr>
                <w:b w:val="0"/>
                <w:sz w:val="20"/>
                <w:szCs w:val="20"/>
              </w:rPr>
            </w:pPr>
            <w:r w:rsidDel="00000000" w:rsidR="00000000" w:rsidRPr="00000000">
              <w:rPr>
                <w:b w:val="0"/>
                <w:sz w:val="20"/>
                <w:szCs w:val="20"/>
                <w:rtl w:val="0"/>
              </w:rPr>
              <w:t xml:space="preserve">Hernán </w:t>
            </w:r>
          </w:p>
          <w:p w:rsidR="00000000" w:rsidDel="00000000" w:rsidP="00000000" w:rsidRDefault="00000000" w:rsidRPr="00000000" w14:paraId="00000203">
            <w:pPr>
              <w:spacing w:line="276" w:lineRule="auto"/>
              <w:jc w:val="both"/>
              <w:rPr>
                <w:b w:val="0"/>
                <w:sz w:val="20"/>
                <w:szCs w:val="20"/>
              </w:rPr>
            </w:pPr>
            <w:r w:rsidDel="00000000" w:rsidR="00000000" w:rsidRPr="00000000">
              <w:rPr>
                <w:b w:val="0"/>
                <w:sz w:val="20"/>
                <w:szCs w:val="20"/>
                <w:rtl w:val="0"/>
              </w:rPr>
              <w:t xml:space="preserve">Darío García González</w:t>
            </w:r>
          </w:p>
        </w:tc>
        <w:tc>
          <w:tcPr>
            <w:shd w:fill="ffffff" w:val="clear"/>
          </w:tcPr>
          <w:p w:rsidR="00000000" w:rsidDel="00000000" w:rsidP="00000000" w:rsidRDefault="00000000" w:rsidRPr="00000000" w14:paraId="00000204">
            <w:pPr>
              <w:spacing w:line="276" w:lineRule="auto"/>
              <w:jc w:val="both"/>
              <w:rPr>
                <w:b w:val="0"/>
                <w:sz w:val="20"/>
                <w:szCs w:val="20"/>
              </w:rPr>
            </w:pPr>
            <w:r w:rsidDel="00000000" w:rsidR="00000000" w:rsidRPr="00000000">
              <w:rPr>
                <w:b w:val="0"/>
                <w:sz w:val="20"/>
                <w:szCs w:val="20"/>
                <w:rtl w:val="0"/>
              </w:rPr>
              <w:t xml:space="preserve">Instructor </w:t>
            </w:r>
          </w:p>
        </w:tc>
        <w:tc>
          <w:tcPr>
            <w:shd w:fill="ffffff" w:val="clear"/>
          </w:tcPr>
          <w:p w:rsidR="00000000" w:rsidDel="00000000" w:rsidP="00000000" w:rsidRDefault="00000000" w:rsidRPr="00000000" w14:paraId="00000205">
            <w:pPr>
              <w:spacing w:line="276" w:lineRule="auto"/>
              <w:jc w:val="both"/>
              <w:rPr>
                <w:b w:val="0"/>
                <w:sz w:val="20"/>
                <w:szCs w:val="20"/>
              </w:rPr>
            </w:pPr>
            <w:r w:rsidDel="00000000" w:rsidR="00000000" w:rsidRPr="00000000">
              <w:rPr>
                <w:b w:val="0"/>
                <w:sz w:val="20"/>
                <w:szCs w:val="20"/>
                <w:rtl w:val="0"/>
              </w:rPr>
              <w:t xml:space="preserve">Regional Distrito Capital</w:t>
            </w:r>
            <w:ins w:author="JHON JAIRO RODRIGUEZ PEREZ" w:id="227" w:date="2022-07-19T08:32:00Z">
              <w:r w:rsidDel="00000000" w:rsidR="00000000" w:rsidRPr="00000000">
                <w:rPr>
                  <w:b w:val="0"/>
                  <w:sz w:val="20"/>
                  <w:szCs w:val="20"/>
                  <w:rtl w:val="0"/>
                </w:rPr>
                <w:t xml:space="preserve"> - </w:t>
              </w:r>
            </w:ins>
            <w:del w:author="JHON JAIRO RODRIGUEZ PEREZ" w:id="227" w:date="2022-07-19T08:32:00Z">
              <w:r w:rsidDel="00000000" w:rsidR="00000000" w:rsidRPr="00000000">
                <w:rPr>
                  <w:b w:val="0"/>
                  <w:sz w:val="20"/>
                  <w:szCs w:val="20"/>
                  <w:rtl w:val="0"/>
                </w:rPr>
                <w:delText xml:space="preserve">;</w:delText>
              </w:r>
            </w:del>
            <w:r w:rsidDel="00000000" w:rsidR="00000000" w:rsidRPr="00000000">
              <w:rPr>
                <w:b w:val="0"/>
                <w:sz w:val="20"/>
                <w:szCs w:val="20"/>
                <w:rtl w:val="0"/>
              </w:rPr>
              <w:t xml:space="preserve"> Centro Nacional de Hotelería Turismo y Alimentos</w:t>
            </w:r>
          </w:p>
        </w:tc>
        <w:tc>
          <w:tcPr>
            <w:shd w:fill="ffffff" w:val="clear"/>
          </w:tcPr>
          <w:p w:rsidR="00000000" w:rsidDel="00000000" w:rsidP="00000000" w:rsidRDefault="00000000" w:rsidRPr="00000000" w14:paraId="00000206">
            <w:pPr>
              <w:spacing w:line="276" w:lineRule="auto"/>
              <w:jc w:val="both"/>
              <w:rPr>
                <w:b w:val="0"/>
                <w:sz w:val="20"/>
                <w:szCs w:val="20"/>
              </w:rPr>
            </w:pPr>
            <w:ins w:author="JHON JAIRO RODRIGUEZ PEREZ" w:id="228" w:date="2022-07-19T08:31:00Z">
              <w:r w:rsidDel="00000000" w:rsidR="00000000" w:rsidRPr="00000000">
                <w:rPr>
                  <w:b w:val="0"/>
                  <w:sz w:val="20"/>
                  <w:szCs w:val="20"/>
                  <w:rtl w:val="0"/>
                </w:rPr>
                <w:t xml:space="preserve">Julio </w:t>
              </w:r>
            </w:ins>
            <w:del w:author="JHON JAIRO RODRIGUEZ PEREZ" w:id="228" w:date="2022-07-19T08:31:00Z">
              <w:r w:rsidDel="00000000" w:rsidR="00000000" w:rsidRPr="00000000">
                <w:rPr>
                  <w:b w:val="0"/>
                  <w:sz w:val="20"/>
                  <w:szCs w:val="20"/>
                  <w:rtl w:val="0"/>
                </w:rPr>
                <w:delText xml:space="preserve">12/07/</w:delText>
              </w:r>
            </w:del>
            <w:ins w:author="JHON JAIRO RODRIGUEZ PEREZ" w:id="229" w:date="2022-07-19T08:31:00Z">
              <w:r w:rsidDel="00000000" w:rsidR="00000000" w:rsidRPr="00000000">
                <w:rPr>
                  <w:b w:val="0"/>
                  <w:sz w:val="20"/>
                  <w:szCs w:val="20"/>
                  <w:rtl w:val="0"/>
                </w:rPr>
                <w:t xml:space="preserve"> </w:t>
              </w:r>
            </w:ins>
            <w:r w:rsidDel="00000000" w:rsidR="00000000" w:rsidRPr="00000000">
              <w:rPr>
                <w:b w:val="0"/>
                <w:sz w:val="20"/>
                <w:szCs w:val="20"/>
                <w:rtl w:val="0"/>
              </w:rPr>
              <w:t xml:space="preserve">2021</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08">
            <w:pPr>
              <w:spacing w:line="276" w:lineRule="auto"/>
              <w:jc w:val="both"/>
              <w:rPr>
                <w:b w:val="0"/>
                <w:sz w:val="20"/>
                <w:szCs w:val="20"/>
              </w:rPr>
            </w:pPr>
            <w:r w:rsidDel="00000000" w:rsidR="00000000" w:rsidRPr="00000000">
              <w:rPr>
                <w:b w:val="0"/>
                <w:sz w:val="20"/>
                <w:szCs w:val="20"/>
                <w:rtl w:val="0"/>
              </w:rPr>
              <w:t xml:space="preserve">Carolina Hernández </w:t>
            </w:r>
          </w:p>
        </w:tc>
        <w:tc>
          <w:tcPr>
            <w:shd w:fill="ffffff" w:val="clear"/>
          </w:tcPr>
          <w:p w:rsidR="00000000" w:rsidDel="00000000" w:rsidP="00000000" w:rsidRDefault="00000000" w:rsidRPr="00000000" w14:paraId="00000209">
            <w:pPr>
              <w:spacing w:line="276" w:lineRule="auto"/>
              <w:jc w:val="both"/>
              <w:rPr>
                <w:b w:val="0"/>
                <w:sz w:val="20"/>
                <w:szCs w:val="20"/>
              </w:rPr>
            </w:pPr>
            <w:r w:rsidDel="00000000" w:rsidR="00000000" w:rsidRPr="00000000">
              <w:rPr>
                <w:b w:val="0"/>
                <w:sz w:val="20"/>
                <w:szCs w:val="20"/>
                <w:rtl w:val="0"/>
              </w:rPr>
              <w:t xml:space="preserve">Instructor </w:t>
            </w:r>
          </w:p>
        </w:tc>
        <w:tc>
          <w:tcPr>
            <w:shd w:fill="ffffff" w:val="clear"/>
          </w:tcPr>
          <w:p w:rsidR="00000000" w:rsidDel="00000000" w:rsidP="00000000" w:rsidRDefault="00000000" w:rsidRPr="00000000" w14:paraId="0000020A">
            <w:pPr>
              <w:spacing w:line="276" w:lineRule="auto"/>
              <w:jc w:val="both"/>
              <w:rPr>
                <w:b w:val="0"/>
                <w:sz w:val="20"/>
                <w:szCs w:val="20"/>
              </w:rPr>
            </w:pPr>
            <w:r w:rsidDel="00000000" w:rsidR="00000000" w:rsidRPr="00000000">
              <w:rPr>
                <w:b w:val="0"/>
                <w:sz w:val="20"/>
                <w:szCs w:val="20"/>
                <w:rtl w:val="0"/>
              </w:rPr>
              <w:t xml:space="preserve">Regional Distrito Capital</w:t>
            </w:r>
            <w:ins w:author="JHON JAIRO RODRIGUEZ PEREZ" w:id="230" w:date="2022-07-19T08:32:00Z">
              <w:r w:rsidDel="00000000" w:rsidR="00000000" w:rsidRPr="00000000">
                <w:rPr>
                  <w:b w:val="0"/>
                  <w:sz w:val="20"/>
                  <w:szCs w:val="20"/>
                  <w:rtl w:val="0"/>
                </w:rPr>
                <w:t xml:space="preserve"> - </w:t>
              </w:r>
            </w:ins>
            <w:del w:author="JHON JAIRO RODRIGUEZ PEREZ" w:id="230" w:date="2022-07-19T08:32:00Z">
              <w:r w:rsidDel="00000000" w:rsidR="00000000" w:rsidRPr="00000000">
                <w:rPr>
                  <w:b w:val="0"/>
                  <w:sz w:val="20"/>
                  <w:szCs w:val="20"/>
                  <w:rtl w:val="0"/>
                </w:rPr>
                <w:delText xml:space="preserve">;</w:delText>
              </w:r>
            </w:del>
            <w:r w:rsidDel="00000000" w:rsidR="00000000" w:rsidRPr="00000000">
              <w:rPr>
                <w:b w:val="0"/>
                <w:sz w:val="20"/>
                <w:szCs w:val="20"/>
                <w:rtl w:val="0"/>
              </w:rPr>
              <w:t xml:space="preserve"> Centro Nacional de Hotelería Turismo y Alimentos</w:t>
            </w:r>
          </w:p>
        </w:tc>
        <w:tc>
          <w:tcPr>
            <w:shd w:fill="ffffff" w:val="clear"/>
          </w:tcPr>
          <w:p w:rsidR="00000000" w:rsidDel="00000000" w:rsidP="00000000" w:rsidRDefault="00000000" w:rsidRPr="00000000" w14:paraId="0000020B">
            <w:pPr>
              <w:spacing w:line="276" w:lineRule="auto"/>
              <w:jc w:val="both"/>
              <w:rPr>
                <w:b w:val="0"/>
                <w:sz w:val="20"/>
                <w:szCs w:val="20"/>
              </w:rPr>
            </w:pPr>
            <w:ins w:author="JHON JAIRO RODRIGUEZ PEREZ" w:id="231" w:date="2022-07-19T08:31:00Z">
              <w:r w:rsidDel="00000000" w:rsidR="00000000" w:rsidRPr="00000000">
                <w:rPr>
                  <w:b w:val="0"/>
                  <w:sz w:val="20"/>
                  <w:szCs w:val="20"/>
                  <w:rtl w:val="0"/>
                </w:rPr>
                <w:t xml:space="preserve">Julio </w:t>
              </w:r>
            </w:ins>
            <w:del w:author="JHON JAIRO RODRIGUEZ PEREZ" w:id="231" w:date="2022-07-19T08:31:00Z">
              <w:r w:rsidDel="00000000" w:rsidR="00000000" w:rsidRPr="00000000">
                <w:rPr>
                  <w:b w:val="0"/>
                  <w:sz w:val="20"/>
                  <w:szCs w:val="20"/>
                  <w:rtl w:val="0"/>
                </w:rPr>
                <w:delText xml:space="preserve">12/07/</w:delText>
              </w:r>
            </w:del>
            <w:ins w:author="JHON JAIRO RODRIGUEZ PEREZ" w:id="232" w:date="2022-07-19T08:31:00Z">
              <w:r w:rsidDel="00000000" w:rsidR="00000000" w:rsidRPr="00000000">
                <w:rPr>
                  <w:b w:val="0"/>
                  <w:sz w:val="20"/>
                  <w:szCs w:val="20"/>
                  <w:rtl w:val="0"/>
                </w:rPr>
                <w:t xml:space="preserve"> </w:t>
              </w:r>
            </w:ins>
            <w:r w:rsidDel="00000000" w:rsidR="00000000" w:rsidRPr="00000000">
              <w:rPr>
                <w:b w:val="0"/>
                <w:sz w:val="20"/>
                <w:szCs w:val="20"/>
                <w:rtl w:val="0"/>
              </w:rPr>
              <w:t xml:space="preserve">2021</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0D">
            <w:pPr>
              <w:spacing w:line="276" w:lineRule="auto"/>
              <w:jc w:val="both"/>
              <w:rPr>
                <w:b w:val="0"/>
                <w:sz w:val="20"/>
                <w:szCs w:val="20"/>
              </w:rPr>
            </w:pPr>
            <w:r w:rsidDel="00000000" w:rsidR="00000000" w:rsidRPr="00000000">
              <w:rPr>
                <w:b w:val="0"/>
                <w:sz w:val="20"/>
                <w:szCs w:val="20"/>
                <w:rtl w:val="0"/>
              </w:rPr>
              <w:t xml:space="preserve">Sandra Villamizar R.</w:t>
            </w:r>
          </w:p>
        </w:tc>
        <w:tc>
          <w:tcPr>
            <w:shd w:fill="ffffff" w:val="clear"/>
          </w:tcPr>
          <w:p w:rsidR="00000000" w:rsidDel="00000000" w:rsidP="00000000" w:rsidRDefault="00000000" w:rsidRPr="00000000" w14:paraId="0000020E">
            <w:pPr>
              <w:spacing w:line="276" w:lineRule="auto"/>
              <w:jc w:val="both"/>
              <w:rPr>
                <w:b w:val="0"/>
                <w:sz w:val="20"/>
                <w:szCs w:val="20"/>
              </w:rPr>
            </w:pPr>
            <w:r w:rsidDel="00000000" w:rsidR="00000000" w:rsidRPr="00000000">
              <w:rPr>
                <w:b w:val="0"/>
                <w:sz w:val="20"/>
                <w:szCs w:val="20"/>
                <w:rtl w:val="0"/>
              </w:rPr>
              <w:t xml:space="preserve">Profesional diseño y desarrollo instruccional</w:t>
            </w:r>
          </w:p>
        </w:tc>
        <w:tc>
          <w:tcPr>
            <w:shd w:fill="ffffff" w:val="clear"/>
          </w:tcPr>
          <w:p w:rsidR="00000000" w:rsidDel="00000000" w:rsidP="00000000" w:rsidRDefault="00000000" w:rsidRPr="00000000" w14:paraId="0000020F">
            <w:pPr>
              <w:spacing w:line="276" w:lineRule="auto"/>
              <w:jc w:val="both"/>
              <w:rPr>
                <w:sz w:val="20"/>
                <w:szCs w:val="20"/>
              </w:rPr>
            </w:pPr>
            <w:r w:rsidDel="00000000" w:rsidR="00000000" w:rsidRPr="00000000">
              <w:rPr>
                <w:b w:val="0"/>
                <w:sz w:val="20"/>
                <w:szCs w:val="20"/>
                <w:rtl w:val="0"/>
              </w:rPr>
              <w:t xml:space="preserve">Regional Distrito Capital</w:t>
            </w:r>
            <w:ins w:author="JHON JAIRO RODRIGUEZ PEREZ" w:id="233" w:date="2022-07-19T08:32:00Z">
              <w:r w:rsidDel="00000000" w:rsidR="00000000" w:rsidRPr="00000000">
                <w:rPr>
                  <w:b w:val="0"/>
                  <w:sz w:val="20"/>
                  <w:szCs w:val="20"/>
                  <w:rtl w:val="0"/>
                </w:rPr>
                <w:t xml:space="preserve"> -</w:t>
              </w:r>
            </w:ins>
            <w:del w:author="JHON JAIRO RODRIGUEZ PEREZ" w:id="233" w:date="2022-07-19T08:32:00Z">
              <w:r w:rsidDel="00000000" w:rsidR="00000000" w:rsidRPr="00000000">
                <w:rPr>
                  <w:b w:val="0"/>
                  <w:sz w:val="20"/>
                  <w:szCs w:val="20"/>
                  <w:rtl w:val="0"/>
                </w:rPr>
                <w:delText xml:space="preserve">;</w:delText>
              </w:r>
            </w:del>
            <w:r w:rsidDel="00000000" w:rsidR="00000000" w:rsidRPr="00000000">
              <w:rPr>
                <w:b w:val="0"/>
                <w:sz w:val="20"/>
                <w:szCs w:val="20"/>
                <w:rtl w:val="0"/>
              </w:rPr>
              <w:t xml:space="preserve"> Centro Nacional de Hotelería Turismo y Alimentos</w:t>
            </w:r>
            <w:r w:rsidDel="00000000" w:rsidR="00000000" w:rsidRPr="00000000">
              <w:rPr>
                <w:rtl w:val="0"/>
              </w:rPr>
            </w:r>
          </w:p>
        </w:tc>
        <w:tc>
          <w:tcPr>
            <w:shd w:fill="ffffff" w:val="clear"/>
          </w:tcPr>
          <w:p w:rsidR="00000000" w:rsidDel="00000000" w:rsidP="00000000" w:rsidRDefault="00000000" w:rsidRPr="00000000" w14:paraId="00000210">
            <w:pPr>
              <w:spacing w:line="276" w:lineRule="auto"/>
              <w:jc w:val="both"/>
              <w:rPr>
                <w:sz w:val="20"/>
                <w:szCs w:val="20"/>
              </w:rPr>
            </w:pPr>
            <w:del w:author="JHON JAIRO RODRIGUEZ PEREZ" w:id="234" w:date="2022-07-19T08:30:00Z">
              <w:r w:rsidDel="00000000" w:rsidR="00000000" w:rsidRPr="00000000">
                <w:rPr>
                  <w:b w:val="0"/>
                  <w:sz w:val="20"/>
                  <w:szCs w:val="20"/>
                  <w:rtl w:val="0"/>
                </w:rPr>
                <w:delText xml:space="preserve">21/09/</w:delText>
              </w:r>
            </w:del>
            <w:ins w:author="JHON JAIRO RODRIGUEZ PEREZ" w:id="234" w:date="2022-07-19T08:30:00Z">
              <w:r w:rsidDel="00000000" w:rsidR="00000000" w:rsidRPr="00000000">
                <w:rPr>
                  <w:b w:val="0"/>
                  <w:sz w:val="20"/>
                  <w:szCs w:val="20"/>
                  <w:rtl w:val="0"/>
                </w:rPr>
                <w:t xml:space="preserve">Septiembre </w:t>
              </w:r>
            </w:ins>
            <w:r w:rsidDel="00000000" w:rsidR="00000000" w:rsidRPr="00000000">
              <w:rPr>
                <w:b w:val="0"/>
                <w:sz w:val="20"/>
                <w:szCs w:val="20"/>
                <w:rtl w:val="0"/>
              </w:rPr>
              <w:t xml:space="preserve">2021</w:t>
            </w: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12">
            <w:pPr>
              <w:jc w:val="both"/>
              <w:rPr>
                <w:b w:val="0"/>
                <w:sz w:val="20"/>
                <w:szCs w:val="20"/>
              </w:rPr>
            </w:pPr>
            <w:r w:rsidDel="00000000" w:rsidR="00000000" w:rsidRPr="00000000">
              <w:rPr>
                <w:b w:val="0"/>
                <w:color w:val="000000"/>
                <w:sz w:val="20"/>
                <w:szCs w:val="20"/>
                <w:rtl w:val="0"/>
              </w:rPr>
              <w:t xml:space="preserve">Luisa Fernanda Posada Hincapié</w:t>
            </w:r>
            <w:r w:rsidDel="00000000" w:rsidR="00000000" w:rsidRPr="00000000">
              <w:rPr>
                <w:rtl w:val="0"/>
              </w:rPr>
            </w:r>
          </w:p>
        </w:tc>
        <w:tc>
          <w:tcPr>
            <w:shd w:fill="ffffff" w:val="clear"/>
          </w:tcPr>
          <w:p w:rsidR="00000000" w:rsidDel="00000000" w:rsidP="00000000" w:rsidRDefault="00000000" w:rsidRPr="00000000" w14:paraId="00000213">
            <w:pPr>
              <w:jc w:val="both"/>
              <w:rPr>
                <w:b w:val="0"/>
                <w:sz w:val="20"/>
                <w:szCs w:val="20"/>
              </w:rPr>
            </w:pPr>
            <w:r w:rsidDel="00000000" w:rsidR="00000000" w:rsidRPr="00000000">
              <w:rPr>
                <w:b w:val="0"/>
                <w:sz w:val="20"/>
                <w:szCs w:val="20"/>
                <w:rtl w:val="0"/>
              </w:rPr>
              <w:t xml:space="preserve">Experto temático</w:t>
            </w:r>
          </w:p>
        </w:tc>
        <w:tc>
          <w:tcPr>
            <w:shd w:fill="ffffff" w:val="clear"/>
            <w:vAlign w:val="center"/>
          </w:tcPr>
          <w:p w:rsidR="00000000" w:rsidDel="00000000" w:rsidP="00000000" w:rsidRDefault="00000000" w:rsidRPr="00000000" w14:paraId="00000214">
            <w:pPr>
              <w:jc w:val="both"/>
              <w:rPr>
                <w:b w:val="0"/>
                <w:sz w:val="20"/>
                <w:szCs w:val="20"/>
              </w:rPr>
            </w:pPr>
            <w:r w:rsidDel="00000000" w:rsidR="00000000" w:rsidRPr="00000000">
              <w:rPr>
                <w:b w:val="0"/>
                <w:color w:val="000000"/>
                <w:sz w:val="20"/>
                <w:szCs w:val="20"/>
                <w:rtl w:val="0"/>
              </w:rPr>
              <w:t xml:space="preserve">Regional Quindío</w:t>
            </w:r>
            <w:ins w:author="JHON JAIRO RODRIGUEZ PEREZ" w:id="235" w:date="2022-07-19T08:32:00Z">
              <w:r w:rsidDel="00000000" w:rsidR="00000000" w:rsidRPr="00000000">
                <w:rPr>
                  <w:b w:val="0"/>
                  <w:color w:val="000000"/>
                  <w:sz w:val="20"/>
                  <w:szCs w:val="20"/>
                  <w:rtl w:val="0"/>
                </w:rPr>
                <w:t xml:space="preserve"> -</w:t>
              </w:r>
            </w:ins>
            <w:del w:author="JHON JAIRO RODRIGUEZ PEREZ" w:id="235" w:date="2022-07-19T08:32:00Z">
              <w:r w:rsidDel="00000000" w:rsidR="00000000" w:rsidRPr="00000000">
                <w:rPr>
                  <w:b w:val="0"/>
                  <w:color w:val="000000"/>
                  <w:sz w:val="20"/>
                  <w:szCs w:val="20"/>
                  <w:rtl w:val="0"/>
                </w:rPr>
                <w:delText xml:space="preserve">.</w:delText>
              </w:r>
            </w:del>
            <w:r w:rsidDel="00000000" w:rsidR="00000000" w:rsidRPr="00000000">
              <w:rPr>
                <w:b w:val="0"/>
                <w:color w:val="000000"/>
                <w:sz w:val="20"/>
                <w:szCs w:val="20"/>
                <w:rtl w:val="0"/>
              </w:rPr>
              <w:t xml:space="preserve"> Centro de Comercio, Industria y Turismo</w:t>
            </w:r>
            <w:r w:rsidDel="00000000" w:rsidR="00000000" w:rsidRPr="00000000">
              <w:rPr>
                <w:rtl w:val="0"/>
              </w:rPr>
            </w:r>
          </w:p>
        </w:tc>
        <w:tc>
          <w:tcPr>
            <w:shd w:fill="ffffff" w:val="clear"/>
          </w:tcPr>
          <w:p w:rsidR="00000000" w:rsidDel="00000000" w:rsidP="00000000" w:rsidRDefault="00000000" w:rsidRPr="00000000" w14:paraId="00000215">
            <w:pPr>
              <w:jc w:val="both"/>
              <w:rPr>
                <w:b w:val="0"/>
                <w:sz w:val="20"/>
                <w:szCs w:val="20"/>
              </w:rPr>
            </w:pPr>
            <w:r w:rsidDel="00000000" w:rsidR="00000000" w:rsidRPr="00000000">
              <w:rPr>
                <w:b w:val="0"/>
                <w:sz w:val="20"/>
                <w:szCs w:val="20"/>
                <w:rtl w:val="0"/>
              </w:rPr>
              <w:t xml:space="preserve">Junio 2022</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17">
            <w:pPr>
              <w:jc w:val="both"/>
              <w:rPr>
                <w:b w:val="0"/>
                <w:sz w:val="20"/>
                <w:szCs w:val="20"/>
              </w:rPr>
            </w:pPr>
            <w:r w:rsidDel="00000000" w:rsidR="00000000" w:rsidRPr="00000000">
              <w:rPr>
                <w:b w:val="0"/>
                <w:color w:val="000000"/>
                <w:sz w:val="20"/>
                <w:szCs w:val="20"/>
                <w:rtl w:val="0"/>
              </w:rPr>
              <w:t xml:space="preserve">María Inés Machado López</w:t>
            </w:r>
            <w:r w:rsidDel="00000000" w:rsidR="00000000" w:rsidRPr="00000000">
              <w:rPr>
                <w:rtl w:val="0"/>
              </w:rPr>
            </w:r>
          </w:p>
        </w:tc>
        <w:tc>
          <w:tcPr>
            <w:shd w:fill="ffffff" w:val="clear"/>
          </w:tcPr>
          <w:p w:rsidR="00000000" w:rsidDel="00000000" w:rsidP="00000000" w:rsidRDefault="00000000" w:rsidRPr="00000000" w14:paraId="00000218">
            <w:pPr>
              <w:jc w:val="both"/>
              <w:rPr>
                <w:b w:val="0"/>
                <w:sz w:val="20"/>
                <w:szCs w:val="20"/>
              </w:rPr>
            </w:pPr>
            <w:r w:rsidDel="00000000" w:rsidR="00000000" w:rsidRPr="00000000">
              <w:rPr>
                <w:b w:val="0"/>
                <w:sz w:val="20"/>
                <w:szCs w:val="20"/>
                <w:rtl w:val="0"/>
              </w:rPr>
              <w:t xml:space="preserve">Diseñador instruccional</w:t>
            </w:r>
          </w:p>
        </w:tc>
        <w:tc>
          <w:tcPr>
            <w:shd w:fill="ffffff" w:val="clear"/>
            <w:vAlign w:val="bottom"/>
          </w:tcPr>
          <w:p w:rsidR="00000000" w:rsidDel="00000000" w:rsidP="00000000" w:rsidRDefault="00000000" w:rsidRPr="00000000" w14:paraId="00000219">
            <w:pPr>
              <w:jc w:val="both"/>
              <w:rPr>
                <w:b w:val="0"/>
                <w:sz w:val="20"/>
                <w:szCs w:val="20"/>
              </w:rPr>
            </w:pPr>
            <w:r w:rsidDel="00000000" w:rsidR="00000000" w:rsidRPr="00000000">
              <w:rPr>
                <w:b w:val="0"/>
                <w:color w:val="000000"/>
                <w:sz w:val="20"/>
                <w:szCs w:val="20"/>
                <w:rtl w:val="0"/>
              </w:rPr>
              <w:t xml:space="preserve">Regional Norte de Santander</w:t>
            </w:r>
            <w:ins w:author="JHON JAIRO RODRIGUEZ PEREZ" w:id="236" w:date="2022-07-19T08:31:00Z">
              <w:r w:rsidDel="00000000" w:rsidR="00000000" w:rsidRPr="00000000">
                <w:rPr>
                  <w:b w:val="0"/>
                  <w:color w:val="000000"/>
                  <w:sz w:val="20"/>
                  <w:szCs w:val="20"/>
                  <w:rtl w:val="0"/>
                </w:rPr>
                <w:t xml:space="preserve"> -</w:t>
              </w:r>
            </w:ins>
            <w:del w:author="JHON JAIRO RODRIGUEZ PEREZ" w:id="236" w:date="2022-07-19T08:31:00Z">
              <w:r w:rsidDel="00000000" w:rsidR="00000000" w:rsidRPr="00000000">
                <w:rPr>
                  <w:b w:val="0"/>
                  <w:color w:val="000000"/>
                  <w:sz w:val="20"/>
                  <w:szCs w:val="20"/>
                  <w:rtl w:val="0"/>
                </w:rPr>
                <w:delText xml:space="preserve">.</w:delText>
              </w:r>
            </w:del>
            <w:ins w:author="JHON JAIRO RODRIGUEZ PEREZ" w:id="237" w:date="2022-07-19T08:31:00Z">
              <w:r w:rsidDel="00000000" w:rsidR="00000000" w:rsidRPr="00000000">
                <w:rPr>
                  <w:b w:val="0"/>
                  <w:color w:val="000000"/>
                  <w:sz w:val="20"/>
                  <w:szCs w:val="20"/>
                  <w:rtl w:val="0"/>
                </w:rPr>
                <w:t xml:space="preserve"> </w:t>
              </w:r>
            </w:ins>
            <w:r w:rsidDel="00000000" w:rsidR="00000000" w:rsidRPr="00000000">
              <w:rPr>
                <w:b w:val="0"/>
                <w:color w:val="000000"/>
                <w:sz w:val="20"/>
                <w:szCs w:val="20"/>
                <w:rtl w:val="0"/>
              </w:rPr>
              <w:t xml:space="preserve"> Centro de la Industria, la Empresa y los Servicios</w:t>
            </w:r>
            <w:del w:author="JHON JAIRO RODRIGUEZ PEREZ" w:id="238" w:date="2022-07-19T08:31:00Z">
              <w:r w:rsidDel="00000000" w:rsidR="00000000" w:rsidRPr="00000000">
                <w:rPr>
                  <w:b w:val="0"/>
                  <w:color w:val="000000"/>
                  <w:sz w:val="20"/>
                  <w:szCs w:val="20"/>
                  <w:rtl w:val="0"/>
                </w:rPr>
                <w:delText xml:space="preserve">.</w:delText>
              </w:r>
            </w:del>
            <w:r w:rsidDel="00000000" w:rsidR="00000000" w:rsidRPr="00000000">
              <w:rPr>
                <w:rtl w:val="0"/>
              </w:rPr>
            </w:r>
          </w:p>
        </w:tc>
        <w:tc>
          <w:tcPr>
            <w:shd w:fill="ffffff" w:val="clear"/>
          </w:tcPr>
          <w:p w:rsidR="00000000" w:rsidDel="00000000" w:rsidP="00000000" w:rsidRDefault="00000000" w:rsidRPr="00000000" w14:paraId="0000021A">
            <w:pPr>
              <w:jc w:val="both"/>
              <w:rPr>
                <w:b w:val="0"/>
                <w:sz w:val="20"/>
                <w:szCs w:val="20"/>
              </w:rPr>
            </w:pPr>
            <w:r w:rsidDel="00000000" w:rsidR="00000000" w:rsidRPr="00000000">
              <w:rPr>
                <w:b w:val="0"/>
                <w:sz w:val="20"/>
                <w:szCs w:val="20"/>
                <w:rtl w:val="0"/>
              </w:rPr>
              <w:t xml:space="preserve">Julio 2022</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1C">
            <w:pPr>
              <w:jc w:val="both"/>
              <w:rPr>
                <w:b w:val="0"/>
                <w:sz w:val="20"/>
                <w:szCs w:val="20"/>
              </w:rPr>
            </w:pPr>
            <w:r w:rsidDel="00000000" w:rsidR="00000000" w:rsidRPr="00000000">
              <w:rPr>
                <w:b w:val="0"/>
                <w:sz w:val="20"/>
                <w:szCs w:val="20"/>
                <w:rtl w:val="0"/>
              </w:rPr>
              <w:t xml:space="preserve">Alix Cecila Chinchilla Rueda</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D">
            <w:pPr>
              <w:jc w:val="both"/>
              <w:rPr>
                <w:b w:val="0"/>
                <w:sz w:val="20"/>
                <w:szCs w:val="20"/>
              </w:rPr>
            </w:pPr>
            <w:r w:rsidDel="00000000" w:rsidR="00000000" w:rsidRPr="00000000">
              <w:rPr>
                <w:b w:val="0"/>
                <w:sz w:val="20"/>
                <w:szCs w:val="20"/>
                <w:rtl w:val="0"/>
              </w:rPr>
              <w:t xml:space="preserve">Asesor Metodológico</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1E">
            <w:pPr>
              <w:jc w:val="both"/>
              <w:rPr>
                <w:b w:val="0"/>
                <w:sz w:val="20"/>
                <w:szCs w:val="20"/>
              </w:rPr>
            </w:pPr>
            <w:r w:rsidDel="00000000" w:rsidR="00000000" w:rsidRPr="00000000">
              <w:rPr>
                <w:b w:val="0"/>
                <w:sz w:val="20"/>
                <w:szCs w:val="20"/>
                <w:rtl w:val="0"/>
              </w:rPr>
              <w:t xml:space="preserve">Regional Distrito Capital - Centro de Diseño  y Metrología</w:t>
            </w:r>
            <w:del w:author="JHON JAIRO RODRIGUEZ PEREZ" w:id="239" w:date="2022-07-19T08:31:00Z">
              <w:r w:rsidDel="00000000" w:rsidR="00000000" w:rsidRPr="00000000">
                <w:rPr>
                  <w:b w:val="0"/>
                  <w:sz w:val="20"/>
                  <w:szCs w:val="20"/>
                  <w:rtl w:val="0"/>
                </w:rPr>
                <w:delText xml:space="preserve">.</w:delText>
              </w:r>
            </w:del>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1F">
            <w:pPr>
              <w:jc w:val="both"/>
              <w:rPr>
                <w:b w:val="0"/>
                <w:sz w:val="20"/>
                <w:szCs w:val="20"/>
              </w:rPr>
            </w:pPr>
            <w:r w:rsidDel="00000000" w:rsidR="00000000" w:rsidRPr="00000000">
              <w:rPr>
                <w:b w:val="0"/>
                <w:sz w:val="20"/>
                <w:szCs w:val="20"/>
                <w:rtl w:val="0"/>
              </w:rPr>
              <w:t xml:space="preserve">Julio 2022</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ffffff" w:val="clear"/>
          </w:tcPr>
          <w:p w:rsidR="00000000" w:rsidDel="00000000" w:rsidP="00000000" w:rsidRDefault="00000000" w:rsidRPr="00000000" w14:paraId="00000221">
            <w:pPr>
              <w:jc w:val="both"/>
              <w:rPr>
                <w:b w:val="0"/>
                <w:sz w:val="20"/>
                <w:szCs w:val="20"/>
              </w:rPr>
            </w:pPr>
            <w:r w:rsidDel="00000000" w:rsidR="00000000" w:rsidRPr="00000000">
              <w:rPr>
                <w:b w:val="0"/>
                <w:color w:val="000000"/>
                <w:sz w:val="20"/>
                <w:szCs w:val="20"/>
                <w:rtl w:val="0"/>
              </w:rPr>
              <w:t xml:space="preserve">Rafael Neftalí Lizcano Reyes</w:t>
            </w:r>
            <w:r w:rsidDel="00000000" w:rsidR="00000000" w:rsidRPr="00000000">
              <w:rPr>
                <w:rtl w:val="0"/>
              </w:rPr>
            </w:r>
          </w:p>
        </w:tc>
        <w:tc>
          <w:tcPr>
            <w:shd w:fill="ffffff" w:val="clear"/>
          </w:tcPr>
          <w:p w:rsidR="00000000" w:rsidDel="00000000" w:rsidP="00000000" w:rsidRDefault="00000000" w:rsidRPr="00000000" w14:paraId="00000222">
            <w:pPr>
              <w:jc w:val="both"/>
              <w:rPr>
                <w:b w:val="0"/>
                <w:sz w:val="20"/>
                <w:szCs w:val="20"/>
              </w:rPr>
            </w:pPr>
            <w:r w:rsidDel="00000000" w:rsidR="00000000" w:rsidRPr="00000000">
              <w:rPr>
                <w:b w:val="0"/>
                <w:sz w:val="20"/>
                <w:szCs w:val="20"/>
                <w:rtl w:val="0"/>
              </w:rPr>
              <w:t xml:space="preserve">Responsable del equipo de desarrollo curricular</w:t>
            </w:r>
          </w:p>
        </w:tc>
        <w:tc>
          <w:tcPr>
            <w:shd w:fill="ffffff" w:val="clear"/>
          </w:tcPr>
          <w:p w:rsidR="00000000" w:rsidDel="00000000" w:rsidP="00000000" w:rsidRDefault="00000000" w:rsidRPr="00000000" w14:paraId="00000223">
            <w:pPr>
              <w:jc w:val="both"/>
              <w:rPr>
                <w:b w:val="0"/>
                <w:sz w:val="20"/>
                <w:szCs w:val="20"/>
              </w:rPr>
            </w:pPr>
            <w:r w:rsidDel="00000000" w:rsidR="00000000" w:rsidRPr="00000000">
              <w:rPr>
                <w:b w:val="0"/>
                <w:color w:val="000000"/>
                <w:sz w:val="20"/>
                <w:szCs w:val="20"/>
                <w:rtl w:val="0"/>
              </w:rPr>
              <w:t xml:space="preserve">Regional Santander</w:t>
            </w:r>
            <w:del w:author="JHON JAIRO RODRIGUEZ PEREZ" w:id="240" w:date="2022-07-19T08:31:00Z">
              <w:r w:rsidDel="00000000" w:rsidR="00000000" w:rsidRPr="00000000">
                <w:rPr>
                  <w:b w:val="0"/>
                  <w:color w:val="000000"/>
                  <w:sz w:val="20"/>
                  <w:szCs w:val="20"/>
                  <w:rtl w:val="0"/>
                </w:rPr>
                <w:delText xml:space="preserve">.</w:delText>
              </w:r>
            </w:del>
            <w:ins w:author="JHON JAIRO RODRIGUEZ PEREZ" w:id="240" w:date="2022-07-19T08:31:00Z">
              <w:r w:rsidDel="00000000" w:rsidR="00000000" w:rsidRPr="00000000">
                <w:rPr>
                  <w:b w:val="0"/>
                  <w:color w:val="000000"/>
                  <w:sz w:val="20"/>
                  <w:szCs w:val="20"/>
                  <w:rtl w:val="0"/>
                </w:rPr>
                <w:t xml:space="preserve"> -</w:t>
              </w:r>
            </w:ins>
            <w:r w:rsidDel="00000000" w:rsidR="00000000" w:rsidRPr="00000000">
              <w:rPr>
                <w:b w:val="0"/>
                <w:color w:val="000000"/>
                <w:sz w:val="20"/>
                <w:szCs w:val="20"/>
                <w:rtl w:val="0"/>
              </w:rPr>
              <w:t xml:space="preserve"> Centro Industrial del Diseño y la Manufactura</w:t>
            </w:r>
            <w:r w:rsidDel="00000000" w:rsidR="00000000" w:rsidRPr="00000000">
              <w:rPr>
                <w:rtl w:val="0"/>
              </w:rPr>
            </w:r>
          </w:p>
        </w:tc>
        <w:tc>
          <w:tcPr>
            <w:shd w:fill="ffffff" w:val="clear"/>
          </w:tcPr>
          <w:p w:rsidR="00000000" w:rsidDel="00000000" w:rsidP="00000000" w:rsidRDefault="00000000" w:rsidRPr="00000000" w14:paraId="00000224">
            <w:pPr>
              <w:jc w:val="both"/>
              <w:rPr>
                <w:b w:val="0"/>
                <w:sz w:val="20"/>
                <w:szCs w:val="20"/>
              </w:rPr>
            </w:pPr>
            <w:r w:rsidDel="00000000" w:rsidR="00000000" w:rsidRPr="00000000">
              <w:rPr>
                <w:b w:val="0"/>
                <w:sz w:val="20"/>
                <w:szCs w:val="20"/>
                <w:rtl w:val="0"/>
              </w:rPr>
              <w:t xml:space="preserve">Julio 2022</w:t>
            </w:r>
          </w:p>
        </w:tc>
      </w:tr>
      <w:tr>
        <w:trPr>
          <w:cantSplit w:val="0"/>
          <w:trHeight w:val="340" w:hRule="atLeast"/>
          <w:tblHeader w:val="0"/>
          <w:ins w:author="JHON JAIRO RODRIGUEZ PEREZ" w:id="241" w:date="2022-07-19T08:30:00Z"/>
        </w:trPr>
        <w:tc>
          <w:tcPr>
            <w:vMerge w:val="continue"/>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ns w:author="JHON JAIRO RODRIGUEZ PEREZ" w:id="241" w:date="2022-07-19T08:30:00Z"/>
                <w:b w:val="0"/>
                <w:sz w:val="20"/>
                <w:szCs w:val="20"/>
              </w:rPr>
            </w:pPr>
            <w:ins w:author="JHON JAIRO RODRIGUEZ PEREZ" w:id="241" w:date="2022-07-19T08:30:00Z">
              <w:r w:rsidDel="00000000" w:rsidR="00000000" w:rsidRPr="00000000">
                <w:rPr>
                  <w:rtl w:val="0"/>
                </w:rPr>
              </w:r>
            </w:ins>
          </w:p>
        </w:tc>
        <w:tc>
          <w:tcPr>
            <w:shd w:fill="ffffff" w:val="clear"/>
          </w:tcPr>
          <w:p w:rsidR="00000000" w:rsidDel="00000000" w:rsidP="00000000" w:rsidRDefault="00000000" w:rsidRPr="00000000" w14:paraId="00000226">
            <w:pPr>
              <w:jc w:val="both"/>
              <w:rPr>
                <w:ins w:author="JHON JAIRO RODRIGUEZ PEREZ" w:id="241" w:date="2022-07-19T08:30:00Z"/>
                <w:color w:val="000000"/>
                <w:sz w:val="20"/>
                <w:szCs w:val="20"/>
              </w:rPr>
            </w:pPr>
            <w:ins w:author="JHON JAIRO RODRIGUEZ PEREZ" w:id="241" w:date="2022-07-19T08:30:00Z">
              <w:r w:rsidDel="00000000" w:rsidR="00000000" w:rsidRPr="00000000">
                <w:rPr>
                  <w:sz w:val="20"/>
                  <w:szCs w:val="20"/>
                  <w:rtl w:val="0"/>
                </w:rPr>
                <w:t xml:space="preserve">Jhon Jairo Rodríguez Pérez</w:t>
              </w:r>
              <w:r w:rsidDel="00000000" w:rsidR="00000000" w:rsidRPr="00000000">
                <w:rPr>
                  <w:rtl w:val="0"/>
                </w:rPr>
              </w:r>
            </w:ins>
          </w:p>
        </w:tc>
        <w:tc>
          <w:tcPr>
            <w:shd w:fill="ffffff" w:val="clear"/>
          </w:tcPr>
          <w:p w:rsidR="00000000" w:rsidDel="00000000" w:rsidP="00000000" w:rsidRDefault="00000000" w:rsidRPr="00000000" w14:paraId="00000227">
            <w:pPr>
              <w:jc w:val="both"/>
              <w:rPr>
                <w:ins w:author="JHON JAIRO RODRIGUEZ PEREZ" w:id="241" w:date="2022-07-19T08:30:00Z"/>
                <w:sz w:val="20"/>
                <w:szCs w:val="20"/>
              </w:rPr>
            </w:pPr>
            <w:ins w:author="JHON JAIRO RODRIGUEZ PEREZ" w:id="241" w:date="2022-07-19T08:30:00Z">
              <w:r w:rsidDel="00000000" w:rsidR="00000000" w:rsidRPr="00000000">
                <w:rPr>
                  <w:sz w:val="20"/>
                  <w:szCs w:val="20"/>
                  <w:rtl w:val="0"/>
                </w:rPr>
                <w:t xml:space="preserve">Corrector de estilo </w:t>
              </w:r>
            </w:ins>
          </w:p>
        </w:tc>
        <w:tc>
          <w:tcPr>
            <w:shd w:fill="ffffff" w:val="clear"/>
          </w:tcPr>
          <w:p w:rsidR="00000000" w:rsidDel="00000000" w:rsidP="00000000" w:rsidRDefault="00000000" w:rsidRPr="00000000" w14:paraId="00000228">
            <w:pPr>
              <w:jc w:val="both"/>
              <w:rPr>
                <w:ins w:author="JHON JAIRO RODRIGUEZ PEREZ" w:id="241" w:date="2022-07-19T08:30:00Z"/>
                <w:color w:val="000000"/>
                <w:sz w:val="20"/>
                <w:szCs w:val="20"/>
              </w:rPr>
            </w:pPr>
            <w:ins w:author="JHON JAIRO RODRIGUEZ PEREZ" w:id="241" w:date="2022-07-19T08:30:00Z">
              <w:r w:rsidDel="00000000" w:rsidR="00000000" w:rsidRPr="00000000">
                <w:rPr>
                  <w:sz w:val="20"/>
                  <w:szCs w:val="20"/>
                  <w:rtl w:val="0"/>
                </w:rPr>
                <w:t xml:space="preserve">Regional Distrito Capital - Centro de Diseño y Metrología</w:t>
              </w:r>
              <w:r w:rsidDel="00000000" w:rsidR="00000000" w:rsidRPr="00000000">
                <w:rPr>
                  <w:rtl w:val="0"/>
                </w:rPr>
              </w:r>
            </w:ins>
          </w:p>
        </w:tc>
        <w:tc>
          <w:tcPr>
            <w:shd w:fill="ffffff" w:val="clear"/>
          </w:tcPr>
          <w:p w:rsidR="00000000" w:rsidDel="00000000" w:rsidP="00000000" w:rsidRDefault="00000000" w:rsidRPr="00000000" w14:paraId="00000229">
            <w:pPr>
              <w:jc w:val="both"/>
              <w:rPr>
                <w:ins w:author="JHON JAIRO RODRIGUEZ PEREZ" w:id="241" w:date="2022-07-19T08:30:00Z"/>
                <w:sz w:val="20"/>
                <w:szCs w:val="20"/>
              </w:rPr>
            </w:pPr>
            <w:ins w:author="JHON JAIRO RODRIGUEZ PEREZ" w:id="241" w:date="2022-07-19T08:30:00Z">
              <w:r w:rsidDel="00000000" w:rsidR="00000000" w:rsidRPr="00000000">
                <w:rPr>
                  <w:sz w:val="20"/>
                  <w:szCs w:val="20"/>
                  <w:rtl w:val="0"/>
                </w:rPr>
                <w:t xml:space="preserve">Julio 2022</w:t>
              </w:r>
            </w:ins>
          </w:p>
        </w:tc>
      </w:tr>
    </w:tbl>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rtl w:val="0"/>
        </w:rPr>
      </w:r>
    </w:p>
    <w:p w:rsidR="00000000" w:rsidDel="00000000" w:rsidP="00000000" w:rsidRDefault="00000000" w:rsidRPr="00000000" w14:paraId="0000022C">
      <w:pPr>
        <w:numPr>
          <w:ilvl w:val="0"/>
          <w:numId w:val="3"/>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2E">
      <w:pPr>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22F">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30">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31">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32">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33">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34">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shd w:fill="ffffff" w:val="clear"/>
          </w:tcPr>
          <w:p w:rsidR="00000000" w:rsidDel="00000000" w:rsidP="00000000" w:rsidRDefault="00000000" w:rsidRPr="00000000" w14:paraId="00000235">
            <w:pPr>
              <w:spacing w:line="276" w:lineRule="auto"/>
              <w:jc w:val="both"/>
              <w:rPr>
                <w:sz w:val="20"/>
                <w:szCs w:val="20"/>
              </w:rPr>
            </w:pPr>
            <w:r w:rsidDel="00000000" w:rsidR="00000000" w:rsidRPr="00000000">
              <w:rPr>
                <w:sz w:val="20"/>
                <w:szCs w:val="20"/>
                <w:rtl w:val="0"/>
              </w:rPr>
              <w:t xml:space="preserve">Autor (es)</w:t>
            </w:r>
          </w:p>
        </w:tc>
        <w:tc>
          <w:tcPr>
            <w:shd w:fill="ffffff" w:val="clear"/>
          </w:tcPr>
          <w:p w:rsidR="00000000" w:rsidDel="00000000" w:rsidP="00000000" w:rsidRDefault="00000000" w:rsidRPr="00000000" w14:paraId="00000236">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237">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238">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239">
            <w:pPr>
              <w:spacing w:line="276" w:lineRule="auto"/>
              <w:jc w:val="both"/>
              <w:rPr>
                <w:sz w:val="20"/>
                <w:szCs w:val="20"/>
              </w:rPr>
            </w:pPr>
            <w:r w:rsidDel="00000000" w:rsidR="00000000" w:rsidRPr="00000000">
              <w:rPr>
                <w:rtl w:val="0"/>
              </w:rPr>
            </w:r>
          </w:p>
        </w:tc>
        <w:tc>
          <w:tcPr>
            <w:shd w:fill="ffffff" w:val="clear"/>
          </w:tcPr>
          <w:p w:rsidR="00000000" w:rsidDel="00000000" w:rsidP="00000000" w:rsidRDefault="00000000" w:rsidRPr="00000000" w14:paraId="0000023A">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3B">
      <w:pPr>
        <w:rPr>
          <w:color w:val="000000"/>
          <w:sz w:val="20"/>
          <w:szCs w:val="20"/>
        </w:rPr>
      </w:pPr>
      <w:r w:rsidDel="00000000" w:rsidR="00000000" w:rsidRPr="00000000">
        <w:rPr>
          <w:rtl w:val="0"/>
        </w:rPr>
      </w:r>
    </w:p>
    <w:p w:rsidR="00000000" w:rsidDel="00000000" w:rsidP="00000000" w:rsidRDefault="00000000" w:rsidRPr="00000000" w14:paraId="0000023C">
      <w:pPr>
        <w:rPr>
          <w:sz w:val="20"/>
          <w:szCs w:val="20"/>
        </w:rPr>
      </w:pPr>
      <w:r w:rsidDel="00000000" w:rsidR="00000000" w:rsidRPr="00000000">
        <w:rPr>
          <w:rtl w:val="0"/>
        </w:rPr>
      </w:r>
    </w:p>
    <w:sectPr>
      <w:headerReference r:id="rId57" w:type="default"/>
      <w:footerReference r:id="rId5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3" w:date="2022-04-16T11:59: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DI_CF02_1.3_ Propuesta_de_valor</w:t>
      </w:r>
    </w:p>
  </w:comment>
  <w:comment w:author="María Inés Machado López" w:id="5" w:date="2022-05-03T09:41: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DI-CF07-2_ Planificacion-interpretativa</w:t>
      </w:r>
    </w:p>
  </w:comment>
  <w:comment w:author="María Inés Machado López" w:id="6" w:date="2022-05-03T09:41: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DI-CF07-2_Elementos_planificación</w:t>
      </w:r>
    </w:p>
  </w:comment>
  <w:comment w:author="María Inés Machado López" w:id="1" w:date="2022-04-16T11:01: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DI_CF07_1.1_Audiencia</w:t>
      </w:r>
    </w:p>
  </w:comment>
  <w:comment w:author="María Inés Machado López" w:id="13" w:date="2022-07-01T10:11:00Z">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Revelar: el guía debe brindar un mensaje en lo posible inolvidable para su audiencia.</w:t>
      </w:r>
    </w:p>
  </w:comment>
  <w:comment w:author="María Inés Machado López" w:id="7" w:date="2021-11-12T15:06: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explica la guía de interpretación del Patrimonio Natural y Cultural, se sugiere un LLAMADO A LA ACCIÓN como material complementario, y que se encuentra en Anexos bajo el título: Guias-Interpretacion-Patrimonio-Cultural</w:t>
      </w:r>
    </w:p>
  </w:comment>
  <w:comment w:author="María Inés Machado López" w:id="21" w:date="2021-12-27T06:11:00Z">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DI-CF07-4.2_Conocimiento_del_recurso</w:t>
      </w:r>
    </w:p>
  </w:comment>
  <w:comment w:author="María Inés Machado López" w:id="18" w:date="2022-07-01T11:46: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aplicar listado no ordenado icono color</w:t>
      </w:r>
    </w:p>
  </w:comment>
  <w:comment w:author="María Inés Machado López" w:id="4" w:date="2022-06-29T10:03: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editable en anexos, bajo el nombre de El cliente y sus necesidades</w:t>
      </w:r>
    </w:p>
  </w:comment>
  <w:comment w:author="María Inés Machado López" w:id="12" w:date="2022-07-01T10:11: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Relacionar: es vincular la actividad interpretativa con la experiencia y vivencias de los visitantes, teniendo en cuenta las metáforas y analogías que conectan sus conocimientos previos con los nuevos que se brindan en el recorrido guiado.</w:t>
      </w:r>
    </w:p>
  </w:comment>
  <w:comment w:author="María Inés Machado López" w:id="19" w:date="2022-07-01T11:49: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https://espacioaccesible.com/img/paneles-interpretativos.jpg</w:t>
      </w:r>
    </w:p>
  </w:comment>
  <w:comment w:author="María Inés Machado López" w:id="20" w:date="2022-07-01T11:57: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https://www.freepik.es/foto-gratis/marco-recorrido-ciudad-vintage-ilustracion-dibujos-animados-turisticos_26679511.htm#query=recorrido%20tur%C3%ADstico&amp;position=10&amp;from_view=search</w:t>
      </w:r>
    </w:p>
  </w:comment>
  <w:comment w:author="María Inés Machado López" w:id="10" w:date="2022-04-16T11:01: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DI_CF07_3.1_ Principios_de_la_interpretacion</w:t>
      </w:r>
    </w:p>
  </w:comment>
  <w:comment w:author="María Inés Machado López" w:id="17" w:date="2022-05-03T09:41: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DI-CF07-3.3_Secuencias</w:t>
      </w:r>
    </w:p>
  </w:comment>
  <w:comment w:author="María Inés Machado López" w:id="9" w:date="2022-04-16T11:01:0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DI_CF07_2_ Aspectos_mensaje</w:t>
      </w:r>
    </w:p>
  </w:comment>
  <w:comment w:author="María Inés Machado López" w:id="16" w:date="2022-04-16T11:01: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DI_CF07_3.3_Estructura</w:t>
      </w:r>
    </w:p>
  </w:comment>
  <w:comment w:author="María Inés Machado López" w:id="11" w:date="2022-07-01T10:10:00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Provocar: es despertar el interés y la curiosidad de nuestros visitantes, intentado generar nuevas ideas o pensamientos, y generar un vínculo a partir de la selección del tema, el lenguaje a emplear, y las preguntas.</w:t>
      </w:r>
    </w:p>
  </w:comment>
  <w:comment w:author="María Inés Machado López" w:id="15" w:date="2022-07-01T10:38: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https://naturaliste.es/wp-content/uploads/2018/04/senderismo-interpretativo-1197x430.jpg</w:t>
      </w:r>
    </w:p>
  </w:comment>
  <w:comment w:author="María Inés Machado López" w:id="8" w:date="2022-05-03T09:41: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DI-CF07-2_Mensaje interpretativo</w:t>
      </w:r>
    </w:p>
  </w:comment>
  <w:comment w:author="María Inés Machado López" w:id="14" w:date="2022-04-16T11:01: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DI_CF07_3.2_Participantes</w:t>
      </w:r>
    </w:p>
  </w:comment>
  <w:comment w:author="María Inés Machado López" w:id="2" w:date="2022-06-29T09:31: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https://as1.ftcdn.net/v2/jpg/03/46/68/20/1000_F_346682082_6tZAzplbf63GV5wdE1hBwFiY9ArJKYlG.jpg</w:t>
      </w:r>
    </w:p>
  </w:comment>
  <w:comment w:author="María Inés Machado López" w:id="0" w:date="2022-07-08T15:51: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https://img.freepik.com/foto-gratis/turistas-estan-felices-descansadas-cascada_1150-5657.jpg?t=st=1657313388~exp=1657313988~hmac=2da4c0d94fbef416a27756076dfacce11e23e4479896dd3fc82812aee8d157e8&amp;w=740</w:t>
      </w:r>
    </w:p>
  </w:comment>
  <w:comment w:author="María Inés Machado López" w:id="22" w:date="2022-07-09T14:05: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SÍNTESIS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4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5" name="image13.png"/>
          <a:graphic>
            <a:graphicData uri="http://schemas.openxmlformats.org/drawingml/2006/picture">
              <pic:pic>
                <pic:nvPicPr>
                  <pic:cNvPr id="0" name="image1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360" w:hanging="360"/>
      </w:pPr>
      <w:rPr/>
    </w:lvl>
    <w:lvl w:ilvl="1">
      <w:start w:val="1"/>
      <w:numFmt w:val="decimal"/>
      <w:lvlText w:val="%1.%2"/>
      <w:lvlJc w:val="left"/>
      <w:pPr>
        <w:ind w:left="1030" w:hanging="360"/>
      </w:pPr>
      <w:rPr/>
    </w:lvl>
    <w:lvl w:ilvl="2">
      <w:start w:val="1"/>
      <w:numFmt w:val="decimal"/>
      <w:lvlText w:val="%1.%2.%3"/>
      <w:lvlJc w:val="left"/>
      <w:pPr>
        <w:ind w:left="2060" w:hanging="720"/>
      </w:pPr>
      <w:rPr/>
    </w:lvl>
    <w:lvl w:ilvl="3">
      <w:start w:val="1"/>
      <w:numFmt w:val="decimal"/>
      <w:lvlText w:val="%1.%2.%3.%4"/>
      <w:lvlJc w:val="left"/>
      <w:pPr>
        <w:ind w:left="2730" w:hanging="720"/>
      </w:pPr>
      <w:rPr/>
    </w:lvl>
    <w:lvl w:ilvl="4">
      <w:start w:val="1"/>
      <w:numFmt w:val="decimal"/>
      <w:lvlText w:val="%1.%2.%3.%4.%5"/>
      <w:lvlJc w:val="left"/>
      <w:pPr>
        <w:ind w:left="3760" w:hanging="1080"/>
      </w:pPr>
      <w:rPr/>
    </w:lvl>
    <w:lvl w:ilvl="5">
      <w:start w:val="1"/>
      <w:numFmt w:val="decimal"/>
      <w:lvlText w:val="%1.%2.%3.%4.%5.%6"/>
      <w:lvlJc w:val="left"/>
      <w:pPr>
        <w:ind w:left="4430" w:hanging="1080"/>
      </w:pPr>
      <w:rPr/>
    </w:lvl>
    <w:lvl w:ilvl="6">
      <w:start w:val="1"/>
      <w:numFmt w:val="decimal"/>
      <w:lvlText w:val="%1.%2.%3.%4.%5.%6.%7"/>
      <w:lvlJc w:val="left"/>
      <w:pPr>
        <w:ind w:left="5460" w:hanging="1440"/>
      </w:pPr>
      <w:rPr/>
    </w:lvl>
    <w:lvl w:ilvl="7">
      <w:start w:val="1"/>
      <w:numFmt w:val="decimal"/>
      <w:lvlText w:val="%1.%2.%3.%4.%5.%6.%7.%8"/>
      <w:lvlJc w:val="left"/>
      <w:pPr>
        <w:ind w:left="6130" w:hanging="1440"/>
      </w:pPr>
      <w:rPr/>
    </w:lvl>
    <w:lvl w:ilvl="8">
      <w:start w:val="1"/>
      <w:numFmt w:val="decimal"/>
      <w:lvlText w:val="%1.%2.%3.%4.%5.%6.%7.%8.%9"/>
      <w:lvlJc w:val="left"/>
      <w:pPr>
        <w:ind w:left="7160" w:hanging="1800"/>
      </w:pPr>
      <w:rPr/>
    </w:lvl>
  </w:abstractNum>
  <w:abstractNum w:abstractNumId="3">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360" w:hanging="360"/>
      </w:pPr>
      <w:rPr/>
    </w:lvl>
    <w:lvl w:ilvl="1">
      <w:start w:val="1"/>
      <w:numFmt w:val="decimal"/>
      <w:lvlText w:val="%1.%2"/>
      <w:lvlJc w:val="left"/>
      <w:pPr>
        <w:ind w:left="1146" w:hanging="360"/>
      </w:pPr>
      <w:rPr/>
    </w:lvl>
    <w:lvl w:ilvl="2">
      <w:start w:val="1"/>
      <w:numFmt w:val="decimal"/>
      <w:lvlText w:val="%1.%2.%3"/>
      <w:lvlJc w:val="left"/>
      <w:pPr>
        <w:ind w:left="2292" w:hanging="720"/>
      </w:pPr>
      <w:rPr/>
    </w:lvl>
    <w:lvl w:ilvl="3">
      <w:start w:val="1"/>
      <w:numFmt w:val="decimal"/>
      <w:lvlText w:val="%1.%2.%3.%4"/>
      <w:lvlJc w:val="left"/>
      <w:pPr>
        <w:ind w:left="3078" w:hanging="720"/>
      </w:pPr>
      <w:rPr/>
    </w:lvl>
    <w:lvl w:ilvl="4">
      <w:start w:val="1"/>
      <w:numFmt w:val="decimal"/>
      <w:lvlText w:val="%1.%2.%3.%4.%5"/>
      <w:lvlJc w:val="left"/>
      <w:pPr>
        <w:ind w:left="4224" w:hanging="1080"/>
      </w:pPr>
      <w:rPr/>
    </w:lvl>
    <w:lvl w:ilvl="5">
      <w:start w:val="1"/>
      <w:numFmt w:val="decimal"/>
      <w:lvlText w:val="%1.%2.%3.%4.%5.%6"/>
      <w:lvlJc w:val="left"/>
      <w:pPr>
        <w:ind w:left="5010" w:hanging="1080"/>
      </w:pPr>
      <w:rPr/>
    </w:lvl>
    <w:lvl w:ilvl="6">
      <w:start w:val="1"/>
      <w:numFmt w:val="decimal"/>
      <w:lvlText w:val="%1.%2.%3.%4.%5.%6.%7"/>
      <w:lvlJc w:val="left"/>
      <w:pPr>
        <w:ind w:left="6156" w:hanging="1440"/>
      </w:pPr>
      <w:rPr/>
    </w:lvl>
    <w:lvl w:ilvl="7">
      <w:start w:val="1"/>
      <w:numFmt w:val="decimal"/>
      <w:lvlText w:val="%1.%2.%3.%4.%5.%6.%7.%8"/>
      <w:lvlJc w:val="left"/>
      <w:pPr>
        <w:ind w:left="6942" w:hanging="1440"/>
      </w:pPr>
      <w:rPr/>
    </w:lvl>
    <w:lvl w:ilvl="8">
      <w:start w:val="1"/>
      <w:numFmt w:val="decimal"/>
      <w:lvlText w:val="%1.%2.%3.%4.%5.%6.%7.%8.%9"/>
      <w:lvlJc w:val="left"/>
      <w:pPr>
        <w:ind w:left="8088"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hyperlink" Target="https://www.rdstation.com/es/blog/mapa-de-empatia/" TargetMode="External"/><Relationship Id="rId41" Type="http://schemas.openxmlformats.org/officeDocument/2006/relationships/image" Target="media/image17.png"/><Relationship Id="rId44" Type="http://schemas.openxmlformats.org/officeDocument/2006/relationships/hyperlink" Target="https://www.youtube.com/watch?v=ZCJC1hI6qWQ" TargetMode="External"/><Relationship Id="rId43" Type="http://schemas.openxmlformats.org/officeDocument/2006/relationships/hyperlink" Target="https://www.rdstation.com/es/blog/mapa-de-empatia/" TargetMode="External"/><Relationship Id="rId46" Type="http://schemas.openxmlformats.org/officeDocument/2006/relationships/hyperlink" Target="http://www.ingroup.es/" TargetMode="External"/><Relationship Id="rId45" Type="http://schemas.openxmlformats.org/officeDocument/2006/relationships/hyperlink" Target="https://www.youtube.com/watch?v=ZCJC1hI6qW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48" Type="http://schemas.openxmlformats.org/officeDocument/2006/relationships/hyperlink" Target="https://www.incipy.com/" TargetMode="External"/><Relationship Id="rId47" Type="http://schemas.openxmlformats.org/officeDocument/2006/relationships/hyperlink" Target="https://www.incipy.com/descarga-plantilla-lienzo-de-propuesta-de-valor/" TargetMode="External"/><Relationship Id="rId49" Type="http://schemas.openxmlformats.org/officeDocument/2006/relationships/hyperlink" Target="https://www.incipy.com/descarga-plantilla-lienzo-de-propuesta-de-val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1.png"/><Relationship Id="rId8" Type="http://schemas.openxmlformats.org/officeDocument/2006/relationships/image" Target="media/image2.png"/><Relationship Id="rId31" Type="http://schemas.openxmlformats.org/officeDocument/2006/relationships/image" Target="media/image20.png"/><Relationship Id="rId30" Type="http://schemas.openxmlformats.org/officeDocument/2006/relationships/image" Target="media/image35.png"/><Relationship Id="rId33" Type="http://schemas.openxmlformats.org/officeDocument/2006/relationships/image" Target="media/image22.png"/><Relationship Id="rId32" Type="http://schemas.openxmlformats.org/officeDocument/2006/relationships/image" Target="media/image8.png"/><Relationship Id="rId35" Type="http://schemas.openxmlformats.org/officeDocument/2006/relationships/image" Target="media/image18.png"/><Relationship Id="rId34" Type="http://schemas.openxmlformats.org/officeDocument/2006/relationships/image" Target="media/image11.jpg"/><Relationship Id="rId37" Type="http://schemas.openxmlformats.org/officeDocument/2006/relationships/image" Target="media/image30.png"/><Relationship Id="rId36" Type="http://schemas.openxmlformats.org/officeDocument/2006/relationships/image" Target="media/image9.png"/><Relationship Id="rId39" Type="http://schemas.openxmlformats.org/officeDocument/2006/relationships/image" Target="media/image15.jpg"/><Relationship Id="rId38" Type="http://schemas.openxmlformats.org/officeDocument/2006/relationships/image" Target="media/image16.jpg"/><Relationship Id="rId20" Type="http://schemas.openxmlformats.org/officeDocument/2006/relationships/image" Target="media/image34.png"/><Relationship Id="rId22" Type="http://schemas.openxmlformats.org/officeDocument/2006/relationships/image" Target="media/image7.png"/><Relationship Id="rId21" Type="http://schemas.openxmlformats.org/officeDocument/2006/relationships/image" Target="media/image21.png"/><Relationship Id="rId24" Type="http://schemas.openxmlformats.org/officeDocument/2006/relationships/image" Target="media/image29.png"/><Relationship Id="rId23" Type="http://schemas.openxmlformats.org/officeDocument/2006/relationships/image" Target="media/image28.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hyperlink" Target="http://www.interpretaciondelpatrimonio.com/index.php/tilden-en-castellano" TargetMode="External"/><Relationship Id="rId27" Type="http://schemas.openxmlformats.org/officeDocument/2006/relationships/image" Target="media/image24.png"/><Relationship Id="rId29" Type="http://schemas.openxmlformats.org/officeDocument/2006/relationships/image" Target="media/image4.png"/><Relationship Id="rId51" Type="http://schemas.openxmlformats.org/officeDocument/2006/relationships/hyperlink" Target="https://www.mincetur.gob.pe/wp-content/uploads/documentos/turismo/consultorias/directoriosManuales/Guias-Interpretacion-Patrimonio-Cultural.pdf" TargetMode="External"/><Relationship Id="rId50" Type="http://schemas.openxmlformats.org/officeDocument/2006/relationships/hyperlink" Target="https://www.mincetur.gob.pe/wp-content/uploads/documentos/turismo/consultorias/directoriosManuales/Guias-Interpretacion-Patrimonio-Cultural.pdf" TargetMode="External"/><Relationship Id="rId53" Type="http://schemas.openxmlformats.org/officeDocument/2006/relationships/hyperlink" Target="https://www.redalyc.org/pdf/1934/193417856002.pdf" TargetMode="External"/><Relationship Id="rId52" Type="http://schemas.openxmlformats.org/officeDocument/2006/relationships/hyperlink" Target="https://dialnet.unirioja.es/servlet/articulo?codigo=5385929" TargetMode="External"/><Relationship Id="rId11" Type="http://schemas.openxmlformats.org/officeDocument/2006/relationships/image" Target="media/image14.jpg"/><Relationship Id="rId55" Type="http://schemas.openxmlformats.org/officeDocument/2006/relationships/hyperlink" Target="https://www.miteco.gob.es/en/ceneam/grupos-de-trabajo-y-seminarios/interpretacion-del-patrimonio-natural-y-cultural/bases-definicion-competencias-ip_tcm38-425705.pdf" TargetMode="External"/><Relationship Id="rId10" Type="http://schemas.openxmlformats.org/officeDocument/2006/relationships/image" Target="media/image32.png"/><Relationship Id="rId54" Type="http://schemas.openxmlformats.org/officeDocument/2006/relationships/hyperlink" Target="http://interpretacionpatrimonio.blogspot.com/2015/05/" TargetMode="External"/><Relationship Id="rId13" Type="http://schemas.openxmlformats.org/officeDocument/2006/relationships/image" Target="media/image25.png"/><Relationship Id="rId57" Type="http://schemas.openxmlformats.org/officeDocument/2006/relationships/header" Target="header1.xml"/><Relationship Id="rId12" Type="http://schemas.openxmlformats.org/officeDocument/2006/relationships/image" Target="media/image26.png"/><Relationship Id="rId56" Type="http://schemas.openxmlformats.org/officeDocument/2006/relationships/hyperlink" Target="https://www.eco-consult.com/fileadmin/user_upload/pdf/publications/interpretacio%C3%ACn_patrimonio_web.pdf" TargetMode="External"/><Relationship Id="rId15" Type="http://schemas.openxmlformats.org/officeDocument/2006/relationships/image" Target="media/image23.png"/><Relationship Id="rId14" Type="http://schemas.openxmlformats.org/officeDocument/2006/relationships/image" Target="media/image19.png"/><Relationship Id="rId58"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12.png"/><Relationship Id="rId19" Type="http://schemas.openxmlformats.org/officeDocument/2006/relationships/image" Target="media/image27.png"/><Relationship Id="rId18"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